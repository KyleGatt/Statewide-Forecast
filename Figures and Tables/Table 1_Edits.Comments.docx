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78EC2" w14:textId="77777777" w:rsidR="003876DC" w:rsidRDefault="003876DC"/>
    <w:tbl>
      <w:tblPr>
        <w:tblW w:w="14217" w:type="dxa"/>
        <w:jc w:val="center"/>
        <w:tblLayout w:type="fixed"/>
        <w:tblLook w:val="0420" w:firstRow="1" w:lastRow="0" w:firstColumn="0" w:lastColumn="0" w:noHBand="0" w:noVBand="1"/>
      </w:tblPr>
      <w:tblGrid>
        <w:gridCol w:w="3194"/>
        <w:gridCol w:w="2311"/>
        <w:gridCol w:w="2104"/>
        <w:gridCol w:w="1211"/>
        <w:gridCol w:w="1077"/>
        <w:gridCol w:w="1080"/>
        <w:gridCol w:w="1080"/>
        <w:gridCol w:w="1080"/>
        <w:gridCol w:w="1080"/>
      </w:tblGrid>
      <w:tr w:rsidR="003876DC" w14:paraId="18678EC6" w14:textId="77777777" w:rsidTr="0828F342">
        <w:trPr>
          <w:tblHeader/>
          <w:jc w:val="center"/>
        </w:trPr>
        <w:tc>
          <w:tcPr>
            <w:tcW w:w="7609" w:type="dxa"/>
            <w:gridSpan w:val="3"/>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3" w14:textId="77777777" w:rsidR="003876DC" w:rsidRDefault="003876DC" w:rsidP="00B8218C">
            <w:pPr>
              <w:pBdr>
                <w:top w:val="none" w:sz="0" w:space="0" w:color="000000"/>
                <w:left w:val="none" w:sz="0" w:space="0" w:color="000000"/>
                <w:bottom w:val="none" w:sz="0" w:space="0" w:color="000000"/>
                <w:right w:val="none" w:sz="0" w:space="0" w:color="000000"/>
              </w:pBdr>
              <w:jc w:val="center"/>
              <w:rPr>
                <w:rFonts w:ascii="Times New Roman" w:eastAsia="Times New Roman" w:hAnsi="Times New Roman" w:cs="Times New Roman"/>
                <w:color w:val="000000"/>
                <w:sz w:val="22"/>
                <w:szCs w:val="22"/>
              </w:rPr>
            </w:pPr>
          </w:p>
        </w:tc>
        <w:tc>
          <w:tcPr>
            <w:tcW w:w="5528" w:type="dxa"/>
            <w:gridSpan w:val="5"/>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4" w14:textId="77777777" w:rsidR="003876DC" w:rsidRDefault="00B8218C" w:rsidP="00B8218C">
            <w:pPr>
              <w:pBdr>
                <w:top w:val="none" w:sz="0" w:space="0" w:color="000000"/>
                <w:left w:val="none" w:sz="0" w:space="0" w:color="000000"/>
                <w:bottom w:val="none" w:sz="0" w:space="0" w:color="000000"/>
                <w:right w:val="none" w:sz="0" w:space="0" w:color="000000"/>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Species</w:t>
            </w:r>
          </w:p>
        </w:tc>
        <w:tc>
          <w:tcPr>
            <w:tcW w:w="1080"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5" w14:textId="77777777" w:rsidR="003876DC" w:rsidRDefault="003876DC" w:rsidP="00B8218C">
            <w:pPr>
              <w:pBdr>
                <w:top w:val="none" w:sz="0" w:space="0" w:color="000000"/>
                <w:left w:val="none" w:sz="0" w:space="0" w:color="000000"/>
                <w:bottom w:val="none" w:sz="0" w:space="0" w:color="000000"/>
                <w:right w:val="none" w:sz="0" w:space="0" w:color="000000"/>
              </w:pBdr>
              <w:jc w:val="center"/>
              <w:rPr>
                <w:rFonts w:ascii="Times New Roman" w:eastAsia="Times New Roman" w:hAnsi="Times New Roman" w:cs="Times New Roman"/>
                <w:color w:val="000000"/>
                <w:sz w:val="22"/>
                <w:szCs w:val="22"/>
              </w:rPr>
            </w:pPr>
          </w:p>
        </w:tc>
      </w:tr>
      <w:tr w:rsidR="003876DC" w14:paraId="18678ED0" w14:textId="77777777" w:rsidTr="0828F342">
        <w:trPr>
          <w:tblHeader/>
          <w:jc w:val="center"/>
        </w:trPr>
        <w:tc>
          <w:tcPr>
            <w:tcW w:w="3194"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7"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Region</w:t>
            </w:r>
          </w:p>
        </w:tc>
        <w:tc>
          <w:tcPr>
            <w:tcW w:w="2311"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8"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Management area</w:t>
            </w:r>
          </w:p>
        </w:tc>
        <w:tc>
          <w:tcPr>
            <w:tcW w:w="2104"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9"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Origin</w:t>
            </w:r>
          </w:p>
        </w:tc>
        <w:tc>
          <w:tcPr>
            <w:tcW w:w="1211"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A"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Chinook</w:t>
            </w:r>
          </w:p>
        </w:tc>
        <w:tc>
          <w:tcPr>
            <w:tcW w:w="1077"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B"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sockeye</w:t>
            </w:r>
          </w:p>
        </w:tc>
        <w:tc>
          <w:tcPr>
            <w:tcW w:w="1080"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C"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coho</w:t>
            </w:r>
          </w:p>
        </w:tc>
        <w:tc>
          <w:tcPr>
            <w:tcW w:w="1080"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D"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pink</w:t>
            </w:r>
          </w:p>
        </w:tc>
        <w:tc>
          <w:tcPr>
            <w:tcW w:w="1080"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E"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chum</w:t>
            </w:r>
          </w:p>
        </w:tc>
        <w:tc>
          <w:tcPr>
            <w:tcW w:w="1080" w:type="dxa"/>
            <w:tcBorders>
              <w:top w:val="single" w:sz="6" w:space="0" w:color="000000" w:themeColor="text1"/>
              <w:left w:val="none" w:sz="0" w:space="0" w:color="000000" w:themeColor="text1"/>
              <w:bottom w:val="single" w:sz="6"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CF"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w:t>
            </w:r>
          </w:p>
        </w:tc>
      </w:tr>
      <w:tr w:rsidR="003876DC" w14:paraId="18678EDA" w14:textId="77777777" w:rsidTr="0828F342">
        <w:trPr>
          <w:jc w:val="center"/>
        </w:trPr>
        <w:tc>
          <w:tcPr>
            <w:tcW w:w="3194" w:type="dxa"/>
            <w:vMerge w:val="restart"/>
            <w:tcBorders>
              <w:top w:val="single" w:sz="6" w:space="0" w:color="000000" w:themeColor="text1"/>
              <w:left w:val="none" w:sz="0" w:space="0" w:color="FFFFFF" w:themeColor="background1"/>
              <w:bottom w:val="single" w:sz="8" w:space="0" w:color="000000" w:themeColor="text1"/>
              <w:right w:val="none" w:sz="0" w:space="0" w:color="FFFFFF" w:themeColor="background1"/>
            </w:tcBorders>
            <w:shd w:val="clear" w:color="auto" w:fill="FFFFFF" w:themeFill="background1"/>
            <w:tcMar>
              <w:top w:w="0" w:type="dxa"/>
              <w:left w:w="0" w:type="dxa"/>
              <w:bottom w:w="0" w:type="dxa"/>
              <w:right w:w="0" w:type="dxa"/>
            </w:tcMar>
          </w:tcPr>
          <w:p w14:paraId="18678ED1"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Southeast Region</w:t>
            </w:r>
          </w:p>
        </w:tc>
        <w:tc>
          <w:tcPr>
            <w:tcW w:w="2311" w:type="dxa"/>
            <w:vMerge w:val="restart"/>
            <w:tcBorders>
              <w:top w:val="single" w:sz="6" w:space="0" w:color="000000" w:themeColor="text1"/>
              <w:left w:val="none" w:sz="0" w:space="0" w:color="FFFFFF" w:themeColor="background1"/>
              <w:bottom w:val="single" w:sz="8" w:space="0" w:color="000000" w:themeColor="text1"/>
              <w:right w:val="none" w:sz="0" w:space="0" w:color="FFFFFF" w:themeColor="background1"/>
            </w:tcBorders>
            <w:shd w:val="clear" w:color="auto" w:fill="FFFFFF" w:themeFill="background1"/>
            <w:tcMar>
              <w:top w:w="0" w:type="dxa"/>
              <w:left w:w="0" w:type="dxa"/>
              <w:bottom w:w="0" w:type="dxa"/>
              <w:right w:w="0" w:type="dxa"/>
            </w:tcMar>
          </w:tcPr>
          <w:p w14:paraId="18678ED2"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Southeast</w:t>
            </w:r>
          </w:p>
        </w:tc>
        <w:tc>
          <w:tcPr>
            <w:tcW w:w="2104" w:type="dxa"/>
            <w:tcBorders>
              <w:top w:val="single" w:sz="6" w:space="0" w:color="000000" w:themeColor="text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ED3"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Natural production</w:t>
            </w:r>
          </w:p>
        </w:tc>
        <w:tc>
          <w:tcPr>
            <w:tcW w:w="1211" w:type="dxa"/>
            <w:tcBorders>
              <w:top w:val="single" w:sz="6"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4" w14:textId="77777777" w:rsidR="003876DC" w:rsidRDefault="003876D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p>
        </w:tc>
        <w:tc>
          <w:tcPr>
            <w:tcW w:w="1077" w:type="dxa"/>
            <w:tcBorders>
              <w:top w:val="single" w:sz="6"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5"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0"/>
            <w:r>
              <w:rPr>
                <w:rFonts w:ascii="Times New Roman" w:eastAsia="Times New Roman" w:hAnsi="Times New Roman" w:cs="Times New Roman"/>
                <w:color w:val="000000"/>
                <w:sz w:val="20"/>
                <w:szCs w:val="20"/>
              </w:rPr>
              <w:t>886</w:t>
            </w:r>
            <w:commentRangeEnd w:id="0"/>
            <w:r w:rsidR="00AD4731">
              <w:rPr>
                <w:rStyle w:val="CommentReference"/>
              </w:rPr>
              <w:commentReference w:id="0"/>
            </w:r>
            <w:r>
              <w:rPr>
                <w:rFonts w:ascii="Times New Roman" w:eastAsia="Times New Roman" w:hAnsi="Times New Roman" w:cs="Times New Roman"/>
                <w:color w:val="000000"/>
                <w:sz w:val="20"/>
                <w:szCs w:val="20"/>
                <w:vertAlign w:val="superscript"/>
              </w:rPr>
              <w:t>a</w:t>
            </w:r>
          </w:p>
        </w:tc>
        <w:tc>
          <w:tcPr>
            <w:tcW w:w="1080" w:type="dxa"/>
            <w:tcBorders>
              <w:top w:val="single" w:sz="6"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6"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1"/>
            <w:r>
              <w:rPr>
                <w:rFonts w:ascii="Times New Roman" w:eastAsia="Times New Roman" w:hAnsi="Times New Roman" w:cs="Times New Roman"/>
                <w:color w:val="000000"/>
                <w:sz w:val="20"/>
                <w:szCs w:val="20"/>
              </w:rPr>
              <w:t>1,461</w:t>
            </w:r>
            <w:commentRangeEnd w:id="1"/>
            <w:r w:rsidR="00F93D65">
              <w:rPr>
                <w:rStyle w:val="CommentReference"/>
              </w:rPr>
              <w:commentReference w:id="1"/>
            </w:r>
            <w:r>
              <w:rPr>
                <w:rFonts w:ascii="Times New Roman" w:eastAsia="Times New Roman" w:hAnsi="Times New Roman" w:cs="Times New Roman"/>
                <w:color w:val="000000"/>
                <w:sz w:val="20"/>
                <w:szCs w:val="20"/>
                <w:vertAlign w:val="superscript"/>
              </w:rPr>
              <w:t>a</w:t>
            </w:r>
          </w:p>
        </w:tc>
        <w:tc>
          <w:tcPr>
            <w:tcW w:w="1080" w:type="dxa"/>
            <w:tcBorders>
              <w:top w:val="single" w:sz="6"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7"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2"/>
            <w:r>
              <w:rPr>
                <w:rFonts w:ascii="Times New Roman" w:eastAsia="Times New Roman" w:hAnsi="Times New Roman" w:cs="Times New Roman"/>
                <w:color w:val="000000"/>
                <w:sz w:val="20"/>
                <w:szCs w:val="20"/>
              </w:rPr>
              <w:t>29,000</w:t>
            </w:r>
            <w:commentRangeEnd w:id="2"/>
            <w:r w:rsidR="001370E7">
              <w:rPr>
                <w:rStyle w:val="CommentReference"/>
              </w:rPr>
              <w:commentReference w:id="2"/>
            </w:r>
          </w:p>
        </w:tc>
        <w:tc>
          <w:tcPr>
            <w:tcW w:w="1080" w:type="dxa"/>
            <w:tcBorders>
              <w:top w:val="single" w:sz="6"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8"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1,395</w:t>
            </w:r>
          </w:p>
        </w:tc>
        <w:tc>
          <w:tcPr>
            <w:tcW w:w="1080" w:type="dxa"/>
            <w:tcBorders>
              <w:top w:val="single" w:sz="6"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9"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32,742</w:t>
            </w:r>
          </w:p>
        </w:tc>
      </w:tr>
      <w:tr w:rsidR="003876DC" w14:paraId="18678EE4" w14:textId="77777777" w:rsidTr="0828F342">
        <w:trPr>
          <w:jc w:val="center"/>
        </w:trPr>
        <w:tc>
          <w:tcPr>
            <w:tcW w:w="3194" w:type="dxa"/>
            <w:vMerge/>
            <w:tcMar>
              <w:top w:w="0" w:type="dxa"/>
              <w:left w:w="0" w:type="dxa"/>
              <w:bottom w:w="0" w:type="dxa"/>
              <w:right w:w="0" w:type="dxa"/>
            </w:tcMar>
          </w:tcPr>
          <w:p w14:paraId="18678EDB"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vMerge/>
            <w:tcMar>
              <w:top w:w="0" w:type="dxa"/>
              <w:left w:w="0" w:type="dxa"/>
              <w:bottom w:w="0" w:type="dxa"/>
              <w:right w:w="0" w:type="dxa"/>
            </w:tcMar>
          </w:tcPr>
          <w:p w14:paraId="18678EDC"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104" w:type="dxa"/>
            <w:tcBorders>
              <w:top w:val="none" w:sz="0" w:space="0" w:color="FFFFFF" w:themeColor="background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D"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Hatchery </w:t>
            </w:r>
            <w:proofErr w:type="spellStart"/>
            <w:r>
              <w:rPr>
                <w:rFonts w:ascii="Times New Roman" w:eastAsia="Times New Roman" w:hAnsi="Times New Roman" w:cs="Times New Roman"/>
                <w:color w:val="000000"/>
                <w:sz w:val="20"/>
                <w:szCs w:val="20"/>
              </w:rPr>
              <w:t>production</w:t>
            </w:r>
            <w:r>
              <w:rPr>
                <w:rFonts w:ascii="Times New Roman" w:eastAsia="Times New Roman" w:hAnsi="Times New Roman" w:cs="Times New Roman"/>
                <w:color w:val="000000"/>
                <w:sz w:val="20"/>
                <w:szCs w:val="20"/>
                <w:vertAlign w:val="superscript"/>
              </w:rPr>
              <w:t>c</w:t>
            </w:r>
            <w:proofErr w:type="spellEnd"/>
          </w:p>
        </w:tc>
        <w:tc>
          <w:tcPr>
            <w:tcW w:w="1211"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E" w14:textId="77777777" w:rsidR="003876DC" w:rsidRDefault="003876D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p>
        </w:tc>
        <w:tc>
          <w:tcPr>
            <w:tcW w:w="1077"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DF"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104</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0"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595</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1"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599</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2"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14,101</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3"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15,399</w:t>
            </w:r>
          </w:p>
        </w:tc>
      </w:tr>
      <w:tr w:rsidR="003876DC" w14:paraId="18678EEE" w14:textId="77777777" w:rsidTr="0828F342">
        <w:trPr>
          <w:jc w:val="center"/>
        </w:trPr>
        <w:tc>
          <w:tcPr>
            <w:tcW w:w="3194" w:type="dxa"/>
            <w:vMerge/>
            <w:tcMar>
              <w:top w:w="0" w:type="dxa"/>
              <w:left w:w="0" w:type="dxa"/>
              <w:bottom w:w="0" w:type="dxa"/>
              <w:right w:w="0" w:type="dxa"/>
            </w:tcMar>
          </w:tcPr>
          <w:p w14:paraId="18678EE5"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EE6"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Region total</w:t>
            </w:r>
          </w:p>
        </w:tc>
        <w:tc>
          <w:tcPr>
            <w:tcW w:w="2104"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7"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8"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n</w:t>
            </w:r>
          </w:p>
        </w:tc>
        <w:tc>
          <w:tcPr>
            <w:tcW w:w="1077"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9"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989</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A"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2,056</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B"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29,599</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C"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15,496</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ED"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48,141</w:t>
            </w:r>
          </w:p>
        </w:tc>
      </w:tr>
      <w:tr w:rsidR="003876DC" w14:paraId="18678EF8" w14:textId="77777777" w:rsidTr="0828F342">
        <w:trPr>
          <w:jc w:val="center"/>
        </w:trPr>
        <w:tc>
          <w:tcPr>
            <w:tcW w:w="3194" w:type="dxa"/>
            <w:vMerge w:val="restart"/>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EEF"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Central Region</w:t>
            </w:r>
          </w:p>
        </w:tc>
        <w:tc>
          <w:tcPr>
            <w:tcW w:w="2311" w:type="dxa"/>
            <w:vMerge w:val="restart"/>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EF0"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Prince William Sound</w:t>
            </w:r>
          </w:p>
        </w:tc>
        <w:tc>
          <w:tcPr>
            <w:tcW w:w="2104"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1"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Natural production</w:t>
            </w:r>
          </w:p>
        </w:tc>
        <w:tc>
          <w:tcPr>
            <w:tcW w:w="1211"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2"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3"/>
            <w:commentRangeStart w:id="4"/>
            <w:r>
              <w:rPr>
                <w:rFonts w:ascii="Times New Roman" w:eastAsia="Times New Roman" w:hAnsi="Times New Roman" w:cs="Times New Roman"/>
                <w:color w:val="000000"/>
                <w:sz w:val="20"/>
                <w:szCs w:val="20"/>
              </w:rPr>
              <w:t>6</w:t>
            </w:r>
            <w:commentRangeEnd w:id="3"/>
            <w:r w:rsidR="005C4592">
              <w:rPr>
                <w:rStyle w:val="CommentReference"/>
              </w:rPr>
              <w:commentReference w:id="3"/>
            </w:r>
            <w:commentRangeEnd w:id="4"/>
            <w:r w:rsidR="00BD553D">
              <w:rPr>
                <w:rStyle w:val="CommentReference"/>
              </w:rPr>
              <w:commentReference w:id="4"/>
            </w:r>
          </w:p>
        </w:tc>
        <w:tc>
          <w:tcPr>
            <w:tcW w:w="1077"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3"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2,251</w:t>
            </w:r>
            <w:r>
              <w:rPr>
                <w:rFonts w:ascii="Times New Roman" w:eastAsia="Times New Roman" w:hAnsi="Times New Roman" w:cs="Times New Roman"/>
                <w:color w:val="000000"/>
                <w:sz w:val="20"/>
                <w:szCs w:val="20"/>
                <w:vertAlign w:val="superscript"/>
              </w:rPr>
              <w:t>d</w:t>
            </w:r>
          </w:p>
        </w:tc>
        <w:tc>
          <w:tcPr>
            <w:tcW w:w="1080"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4"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5"/>
            <w:r>
              <w:rPr>
                <w:rFonts w:ascii="Times New Roman" w:eastAsia="Times New Roman" w:hAnsi="Times New Roman" w:cs="Times New Roman"/>
                <w:color w:val="000000"/>
                <w:sz w:val="20"/>
                <w:szCs w:val="20"/>
              </w:rPr>
              <w:t>232</w:t>
            </w:r>
            <w:commentRangeEnd w:id="5"/>
            <w:r w:rsidR="006D34D0">
              <w:rPr>
                <w:rStyle w:val="CommentReference"/>
              </w:rPr>
              <w:commentReference w:id="5"/>
            </w:r>
            <w:r>
              <w:rPr>
                <w:rFonts w:ascii="Times New Roman" w:eastAsia="Times New Roman" w:hAnsi="Times New Roman" w:cs="Times New Roman"/>
                <w:color w:val="000000"/>
                <w:sz w:val="20"/>
                <w:szCs w:val="20"/>
                <w:vertAlign w:val="superscript"/>
              </w:rPr>
              <w:t>a</w:t>
            </w:r>
          </w:p>
        </w:tc>
        <w:tc>
          <w:tcPr>
            <w:tcW w:w="1080"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5"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16,788</w:t>
            </w:r>
          </w:p>
        </w:tc>
        <w:tc>
          <w:tcPr>
            <w:tcW w:w="1080"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6"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6"/>
            <w:r>
              <w:rPr>
                <w:rFonts w:ascii="Times New Roman" w:eastAsia="Times New Roman" w:hAnsi="Times New Roman" w:cs="Times New Roman"/>
                <w:color w:val="000000"/>
                <w:sz w:val="20"/>
                <w:szCs w:val="20"/>
              </w:rPr>
              <w:t>443</w:t>
            </w:r>
            <w:commentRangeEnd w:id="6"/>
            <w:r w:rsidR="00D74A96">
              <w:rPr>
                <w:rStyle w:val="CommentReference"/>
              </w:rPr>
              <w:commentReference w:id="6"/>
            </w:r>
          </w:p>
        </w:tc>
        <w:tc>
          <w:tcPr>
            <w:tcW w:w="1080"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7"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19,720</w:t>
            </w:r>
          </w:p>
        </w:tc>
      </w:tr>
      <w:tr w:rsidR="003876DC" w14:paraId="18678F02" w14:textId="77777777" w:rsidTr="0828F342">
        <w:trPr>
          <w:jc w:val="center"/>
        </w:trPr>
        <w:tc>
          <w:tcPr>
            <w:tcW w:w="3194" w:type="dxa"/>
            <w:vMerge/>
            <w:tcMar>
              <w:top w:w="0" w:type="dxa"/>
              <w:left w:w="0" w:type="dxa"/>
              <w:bottom w:w="0" w:type="dxa"/>
              <w:right w:w="0" w:type="dxa"/>
            </w:tcMar>
          </w:tcPr>
          <w:p w14:paraId="18678EF9"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vMerge/>
            <w:tcMar>
              <w:top w:w="0" w:type="dxa"/>
              <w:left w:w="0" w:type="dxa"/>
              <w:bottom w:w="0" w:type="dxa"/>
              <w:right w:w="0" w:type="dxa"/>
            </w:tcMar>
          </w:tcPr>
          <w:p w14:paraId="18678EFA"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104"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B"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Hatchery </w:t>
            </w:r>
            <w:proofErr w:type="spellStart"/>
            <w:r>
              <w:rPr>
                <w:rFonts w:ascii="Times New Roman" w:eastAsia="Times New Roman" w:hAnsi="Times New Roman" w:cs="Times New Roman"/>
                <w:color w:val="000000"/>
                <w:sz w:val="20"/>
                <w:szCs w:val="20"/>
              </w:rPr>
              <w:t>production</w:t>
            </w:r>
            <w:r>
              <w:rPr>
                <w:rFonts w:ascii="Times New Roman" w:eastAsia="Times New Roman" w:hAnsi="Times New Roman" w:cs="Times New Roman"/>
                <w:color w:val="000000"/>
                <w:sz w:val="20"/>
                <w:szCs w:val="20"/>
                <w:vertAlign w:val="superscript"/>
              </w:rPr>
              <w:t>e</w:t>
            </w:r>
            <w:proofErr w:type="spellEnd"/>
          </w:p>
        </w:tc>
        <w:tc>
          <w:tcPr>
            <w:tcW w:w="12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C"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7"/>
            <w:r>
              <w:rPr>
                <w:rFonts w:ascii="Times New Roman" w:eastAsia="Times New Roman" w:hAnsi="Times New Roman" w:cs="Times New Roman"/>
                <w:color w:val="000000"/>
                <w:sz w:val="20"/>
                <w:szCs w:val="20"/>
              </w:rPr>
              <w:t>0</w:t>
            </w:r>
            <w:commentRangeEnd w:id="7"/>
            <w:r w:rsidR="005B2164">
              <w:rPr>
                <w:rStyle w:val="CommentReference"/>
              </w:rPr>
              <w:commentReference w:id="7"/>
            </w:r>
          </w:p>
        </w:tc>
        <w:tc>
          <w:tcPr>
            <w:tcW w:w="1077"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D"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1,020</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E"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EFF"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45,143</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0"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1,958</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1"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48,182</w:t>
            </w:r>
          </w:p>
        </w:tc>
      </w:tr>
      <w:tr w:rsidR="003876DC" w14:paraId="18678F0C" w14:textId="77777777" w:rsidTr="0828F342">
        <w:trPr>
          <w:jc w:val="center"/>
        </w:trPr>
        <w:tc>
          <w:tcPr>
            <w:tcW w:w="3194" w:type="dxa"/>
            <w:vMerge/>
            <w:tcMar>
              <w:top w:w="0" w:type="dxa"/>
              <w:left w:w="0" w:type="dxa"/>
              <w:bottom w:w="0" w:type="dxa"/>
              <w:right w:w="0" w:type="dxa"/>
            </w:tcMar>
          </w:tcPr>
          <w:p w14:paraId="18678F03"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vMerge w:val="restart"/>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04"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Lower Cook Inlet</w:t>
            </w:r>
          </w:p>
        </w:tc>
        <w:tc>
          <w:tcPr>
            <w:tcW w:w="2104"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5"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Natural production</w:t>
            </w:r>
          </w:p>
        </w:tc>
        <w:tc>
          <w:tcPr>
            <w:tcW w:w="12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6" w14:textId="6E6AE7A6"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8"/>
            <w:commentRangeStart w:id="9"/>
            <w:commentRangeStart w:id="10"/>
            <w:r w:rsidRPr="0828F342">
              <w:rPr>
                <w:rFonts w:ascii="Times New Roman" w:eastAsia="Times New Roman" w:hAnsi="Times New Roman" w:cs="Times New Roman"/>
                <w:color w:val="000000" w:themeColor="text1"/>
                <w:sz w:val="20"/>
                <w:szCs w:val="20"/>
              </w:rPr>
              <w:t>0</w:t>
            </w:r>
            <w:r w:rsidRPr="0828F342">
              <w:rPr>
                <w:rFonts w:ascii="Times New Roman" w:eastAsia="Times New Roman" w:hAnsi="Times New Roman" w:cs="Times New Roman"/>
                <w:color w:val="000000" w:themeColor="text1"/>
                <w:sz w:val="20"/>
                <w:szCs w:val="20"/>
                <w:vertAlign w:val="superscript"/>
              </w:rPr>
              <w:t>a</w:t>
            </w:r>
            <w:commentRangeEnd w:id="8"/>
            <w:r w:rsidR="00F44774">
              <w:rPr>
                <w:rStyle w:val="CommentReference"/>
              </w:rPr>
              <w:commentReference w:id="8"/>
            </w:r>
            <w:commentRangeEnd w:id="9"/>
            <w:r>
              <w:rPr>
                <w:rStyle w:val="CommentReference"/>
              </w:rPr>
              <w:commentReference w:id="9"/>
            </w:r>
            <w:commentRangeEnd w:id="10"/>
            <w:r w:rsidR="00846743">
              <w:rPr>
                <w:rStyle w:val="CommentReference"/>
              </w:rPr>
              <w:commentReference w:id="10"/>
            </w:r>
          </w:p>
        </w:tc>
        <w:tc>
          <w:tcPr>
            <w:tcW w:w="1077"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7"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157</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8"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11"/>
            <w:r>
              <w:rPr>
                <w:rFonts w:ascii="Times New Roman" w:eastAsia="Times New Roman" w:hAnsi="Times New Roman" w:cs="Times New Roman"/>
                <w:color w:val="000000"/>
                <w:sz w:val="20"/>
                <w:szCs w:val="20"/>
              </w:rPr>
              <w:t>0</w:t>
            </w:r>
            <w:commentRangeEnd w:id="11"/>
            <w:r w:rsidR="00421C8D">
              <w:rPr>
                <w:rStyle w:val="CommentReference"/>
              </w:rPr>
              <w:commentReference w:id="11"/>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9"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1,050</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A"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12"/>
            <w:r>
              <w:rPr>
                <w:rFonts w:ascii="Times New Roman" w:eastAsia="Times New Roman" w:hAnsi="Times New Roman" w:cs="Times New Roman"/>
                <w:color w:val="000000"/>
                <w:sz w:val="20"/>
                <w:szCs w:val="20"/>
              </w:rPr>
              <w:t>16</w:t>
            </w:r>
            <w:r>
              <w:rPr>
                <w:rFonts w:ascii="Times New Roman" w:eastAsia="Times New Roman" w:hAnsi="Times New Roman" w:cs="Times New Roman"/>
                <w:color w:val="000000"/>
                <w:sz w:val="20"/>
                <w:szCs w:val="20"/>
                <w:vertAlign w:val="superscript"/>
              </w:rPr>
              <w:t>a</w:t>
            </w:r>
            <w:commentRangeEnd w:id="12"/>
            <w:r w:rsidR="00167679">
              <w:rPr>
                <w:rStyle w:val="CommentReference"/>
              </w:rPr>
              <w:commentReference w:id="12"/>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B"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1,223</w:t>
            </w:r>
          </w:p>
        </w:tc>
      </w:tr>
      <w:tr w:rsidR="003876DC" w14:paraId="18678F16" w14:textId="77777777" w:rsidTr="0828F342">
        <w:trPr>
          <w:jc w:val="center"/>
        </w:trPr>
        <w:tc>
          <w:tcPr>
            <w:tcW w:w="3194" w:type="dxa"/>
            <w:vMerge/>
            <w:tcMar>
              <w:top w:w="0" w:type="dxa"/>
              <w:left w:w="0" w:type="dxa"/>
              <w:bottom w:w="0" w:type="dxa"/>
              <w:right w:w="0" w:type="dxa"/>
            </w:tcMar>
          </w:tcPr>
          <w:p w14:paraId="18678F0D"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vMerge/>
            <w:tcMar>
              <w:top w:w="0" w:type="dxa"/>
              <w:left w:w="0" w:type="dxa"/>
              <w:bottom w:w="0" w:type="dxa"/>
              <w:right w:w="0" w:type="dxa"/>
            </w:tcMar>
          </w:tcPr>
          <w:p w14:paraId="18678F0E"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104"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0F"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Hatchery production</w:t>
            </w:r>
          </w:p>
        </w:tc>
        <w:tc>
          <w:tcPr>
            <w:tcW w:w="12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0" w14:textId="77777777" w:rsidR="003876DC" w:rsidRDefault="003876D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p>
        </w:tc>
        <w:tc>
          <w:tcPr>
            <w:tcW w:w="1077"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1"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218</w:t>
            </w:r>
            <w:r>
              <w:rPr>
                <w:rFonts w:ascii="Times New Roman" w:eastAsia="Times New Roman" w:hAnsi="Times New Roman" w:cs="Times New Roman"/>
                <w:color w:val="000000"/>
                <w:sz w:val="20"/>
                <w:szCs w:val="20"/>
                <w:vertAlign w:val="superscript"/>
              </w:rPr>
              <w:t>f</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2"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3"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731</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4"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5"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949</w:t>
            </w:r>
          </w:p>
        </w:tc>
      </w:tr>
      <w:tr w:rsidR="003876DC" w14:paraId="18678F20" w14:textId="77777777" w:rsidTr="0828F342">
        <w:trPr>
          <w:jc w:val="center"/>
        </w:trPr>
        <w:tc>
          <w:tcPr>
            <w:tcW w:w="3194" w:type="dxa"/>
            <w:vMerge/>
            <w:tcMar>
              <w:top w:w="0" w:type="dxa"/>
              <w:left w:w="0" w:type="dxa"/>
              <w:bottom w:w="0" w:type="dxa"/>
              <w:right w:w="0" w:type="dxa"/>
            </w:tcMar>
          </w:tcPr>
          <w:p w14:paraId="18678F17"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18"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Upper Cook Inlet</w:t>
            </w:r>
          </w:p>
        </w:tc>
        <w:tc>
          <w:tcPr>
            <w:tcW w:w="2104"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9"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A"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g</w:t>
            </w:r>
          </w:p>
        </w:tc>
        <w:tc>
          <w:tcPr>
            <w:tcW w:w="1077"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B" w14:textId="5A0DC824"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13"/>
            <w:commentRangeStart w:id="14"/>
            <w:commentRangeStart w:id="15"/>
            <w:r>
              <w:rPr>
                <w:rFonts w:ascii="Times New Roman" w:eastAsia="Times New Roman" w:hAnsi="Times New Roman" w:cs="Times New Roman"/>
                <w:color w:val="000000"/>
                <w:sz w:val="20"/>
                <w:szCs w:val="20"/>
              </w:rPr>
              <w:t>4,930</w:t>
            </w:r>
            <w:commentRangeEnd w:id="13"/>
            <w:r w:rsidR="0083535B">
              <w:rPr>
                <w:rStyle w:val="CommentReference"/>
              </w:rPr>
              <w:commentReference w:id="13"/>
            </w:r>
            <w:commentRangeEnd w:id="14"/>
            <w:r w:rsidR="00B363E1">
              <w:rPr>
                <w:rStyle w:val="CommentReference"/>
              </w:rPr>
              <w:commentReference w:id="14"/>
            </w:r>
            <w:commentRangeEnd w:id="15"/>
            <w:r w:rsidR="005C394A">
              <w:rPr>
                <w:rStyle w:val="CommentReference"/>
              </w:rPr>
              <w:commentReference w:id="15"/>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C"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D"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w:t>
            </w:r>
            <w:r>
              <w:rPr>
                <w:rFonts w:ascii="Times New Roman" w:eastAsia="Times New Roman" w:hAnsi="Times New Roman" w:cs="Times New Roman"/>
                <w:color w:val="000000"/>
                <w:sz w:val="20"/>
                <w:szCs w:val="20"/>
                <w:vertAlign w:val="superscript"/>
              </w:rPr>
              <w:t>b</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E"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1F"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5,190</w:t>
            </w:r>
          </w:p>
        </w:tc>
      </w:tr>
      <w:tr w:rsidR="003876DC" w14:paraId="18678F2A" w14:textId="77777777" w:rsidTr="0828F342">
        <w:trPr>
          <w:jc w:val="center"/>
        </w:trPr>
        <w:tc>
          <w:tcPr>
            <w:tcW w:w="3194" w:type="dxa"/>
            <w:vMerge/>
            <w:tcMar>
              <w:top w:w="0" w:type="dxa"/>
              <w:left w:w="0" w:type="dxa"/>
              <w:bottom w:w="0" w:type="dxa"/>
              <w:right w:w="0" w:type="dxa"/>
            </w:tcMar>
          </w:tcPr>
          <w:p w14:paraId="18678F21"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22"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Bristol Bay</w:t>
            </w:r>
          </w:p>
        </w:tc>
        <w:tc>
          <w:tcPr>
            <w:tcW w:w="2104"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3"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4"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vertAlign w:val="superscript"/>
              </w:rPr>
              <w:t>a</w:t>
            </w:r>
          </w:p>
        </w:tc>
        <w:tc>
          <w:tcPr>
            <w:tcW w:w="1077"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5" w14:textId="22204524"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17"/>
            <w:r>
              <w:rPr>
                <w:rFonts w:ascii="Times New Roman" w:eastAsia="Times New Roman" w:hAnsi="Times New Roman" w:cs="Times New Roman"/>
                <w:color w:val="000000"/>
                <w:sz w:val="20"/>
                <w:szCs w:val="20"/>
              </w:rPr>
              <w:t>36,</w:t>
            </w:r>
            <w:ins w:id="18" w:author="Gatt, Kyle P (DFG)" w:date="2025-03-14T11:23:00Z" w16du:dateUtc="2025-03-14T19:23:00Z">
              <w:r w:rsidR="00317AE6">
                <w:rPr>
                  <w:rFonts w:ascii="Times New Roman" w:eastAsia="Times New Roman" w:hAnsi="Times New Roman" w:cs="Times New Roman"/>
                  <w:color w:val="000000"/>
                  <w:sz w:val="20"/>
                  <w:szCs w:val="20"/>
                </w:rPr>
                <w:t>40</w:t>
              </w:r>
            </w:ins>
            <w:del w:id="19" w:author="Gatt, Kyle P (DFG)" w:date="2025-03-14T11:23:00Z" w16du:dateUtc="2025-03-14T19:23:00Z">
              <w:r w:rsidDel="00317AE6">
                <w:rPr>
                  <w:rFonts w:ascii="Times New Roman" w:eastAsia="Times New Roman" w:hAnsi="Times New Roman" w:cs="Times New Roman"/>
                  <w:color w:val="000000"/>
                  <w:sz w:val="20"/>
                  <w:szCs w:val="20"/>
                </w:rPr>
                <w:delText>33</w:delText>
              </w:r>
            </w:del>
            <w:r>
              <w:rPr>
                <w:rFonts w:ascii="Times New Roman" w:eastAsia="Times New Roman" w:hAnsi="Times New Roman" w:cs="Times New Roman"/>
                <w:color w:val="000000"/>
                <w:sz w:val="20"/>
                <w:szCs w:val="20"/>
              </w:rPr>
              <w:t>0</w:t>
            </w:r>
            <w:commentRangeEnd w:id="17"/>
            <w:r w:rsidR="00A72178">
              <w:rPr>
                <w:rStyle w:val="CommentReference"/>
              </w:rPr>
              <w:commentReference w:id="17"/>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6"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7"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Pr>
                <w:rFonts w:ascii="Times New Roman" w:eastAsia="Times New Roman" w:hAnsi="Times New Roman" w:cs="Times New Roman"/>
                <w:color w:val="000000"/>
                <w:sz w:val="20"/>
                <w:szCs w:val="20"/>
                <w:vertAlign w:val="superscript"/>
              </w:rPr>
              <w:t>b</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8"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331</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9"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36,724</w:t>
            </w:r>
          </w:p>
        </w:tc>
      </w:tr>
      <w:tr w:rsidR="003876DC" w14:paraId="18678F34" w14:textId="77777777" w:rsidTr="0828F342">
        <w:trPr>
          <w:jc w:val="center"/>
        </w:trPr>
        <w:tc>
          <w:tcPr>
            <w:tcW w:w="3194" w:type="dxa"/>
            <w:vMerge/>
            <w:tcMar>
              <w:top w:w="0" w:type="dxa"/>
              <w:left w:w="0" w:type="dxa"/>
              <w:bottom w:w="0" w:type="dxa"/>
              <w:right w:w="0" w:type="dxa"/>
            </w:tcMar>
          </w:tcPr>
          <w:p w14:paraId="18678F2B"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2C"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Region total</w:t>
            </w:r>
          </w:p>
        </w:tc>
        <w:tc>
          <w:tcPr>
            <w:tcW w:w="2104"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D"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E" w14:textId="77777777" w:rsidR="003876DC" w:rsidRDefault="003876D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p>
        </w:tc>
        <w:tc>
          <w:tcPr>
            <w:tcW w:w="1077"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2F"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sidRPr="00DD3A68">
              <w:rPr>
                <w:rFonts w:ascii="Times New Roman" w:eastAsia="Times New Roman" w:hAnsi="Times New Roman" w:cs="Times New Roman"/>
                <w:color w:val="FF0000"/>
                <w:sz w:val="20"/>
                <w:szCs w:val="20"/>
                <w:rPrChange w:id="20" w:author="Gatt, Kyle P (DFG)" w:date="2025-03-14T11:23:00Z" w16du:dateUtc="2025-03-14T19:23:00Z">
                  <w:rPr>
                    <w:rFonts w:ascii="Times New Roman" w:eastAsia="Times New Roman" w:hAnsi="Times New Roman" w:cs="Times New Roman"/>
                    <w:color w:val="000000"/>
                    <w:sz w:val="20"/>
                    <w:szCs w:val="20"/>
                  </w:rPr>
                </w:rPrChange>
              </w:rPr>
              <w:t>44,905</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0"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439</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1"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63,808</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2"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2,821</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3"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sidRPr="00DD3A68">
              <w:rPr>
                <w:rFonts w:ascii="Times New Roman" w:eastAsia="Times New Roman" w:hAnsi="Times New Roman" w:cs="Times New Roman"/>
                <w:color w:val="FF0000"/>
                <w:sz w:val="20"/>
                <w:szCs w:val="20"/>
                <w:rPrChange w:id="21" w:author="Gatt, Kyle P (DFG)" w:date="2025-03-14T11:24:00Z" w16du:dateUtc="2025-03-14T19:24:00Z">
                  <w:rPr>
                    <w:rFonts w:ascii="Times New Roman" w:eastAsia="Times New Roman" w:hAnsi="Times New Roman" w:cs="Times New Roman"/>
                    <w:color w:val="000000"/>
                    <w:sz w:val="20"/>
                    <w:szCs w:val="20"/>
                  </w:rPr>
                </w:rPrChange>
              </w:rPr>
              <w:t>111,974</w:t>
            </w:r>
          </w:p>
        </w:tc>
      </w:tr>
      <w:tr w:rsidR="003876DC" w14:paraId="18678F3E" w14:textId="77777777" w:rsidTr="0828F342">
        <w:trPr>
          <w:jc w:val="center"/>
        </w:trPr>
        <w:tc>
          <w:tcPr>
            <w:tcW w:w="3194" w:type="dxa"/>
            <w:vMerge w:val="restart"/>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35"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Westward Region</w:t>
            </w:r>
          </w:p>
        </w:tc>
        <w:tc>
          <w:tcPr>
            <w:tcW w:w="2311" w:type="dxa"/>
            <w:vMerge w:val="restart"/>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36"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Kodiak</w:t>
            </w:r>
          </w:p>
        </w:tc>
        <w:tc>
          <w:tcPr>
            <w:tcW w:w="2104"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7"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Natural production</w:t>
            </w:r>
          </w:p>
        </w:tc>
        <w:tc>
          <w:tcPr>
            <w:tcW w:w="1211"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8"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r>
              <w:rPr>
                <w:rFonts w:ascii="Times New Roman" w:eastAsia="Times New Roman" w:hAnsi="Times New Roman" w:cs="Times New Roman"/>
                <w:color w:val="000000"/>
                <w:sz w:val="20"/>
                <w:szCs w:val="20"/>
                <w:vertAlign w:val="superscript"/>
              </w:rPr>
              <w:t>a</w:t>
            </w:r>
          </w:p>
        </w:tc>
        <w:tc>
          <w:tcPr>
            <w:tcW w:w="1077"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9"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1,311</w:t>
            </w:r>
            <w:r>
              <w:rPr>
                <w:rFonts w:ascii="Times New Roman" w:eastAsia="Times New Roman" w:hAnsi="Times New Roman" w:cs="Times New Roman"/>
                <w:color w:val="000000"/>
                <w:sz w:val="20"/>
                <w:szCs w:val="20"/>
                <w:vertAlign w:val="superscript"/>
              </w:rPr>
              <w:t>h</w:t>
            </w:r>
          </w:p>
        </w:tc>
        <w:tc>
          <w:tcPr>
            <w:tcW w:w="1080"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A"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233</w:t>
            </w:r>
            <w:r>
              <w:rPr>
                <w:rFonts w:ascii="Times New Roman" w:eastAsia="Times New Roman" w:hAnsi="Times New Roman" w:cs="Times New Roman"/>
                <w:color w:val="000000"/>
                <w:sz w:val="20"/>
                <w:szCs w:val="20"/>
                <w:vertAlign w:val="superscript"/>
              </w:rPr>
              <w:t>a</w:t>
            </w:r>
          </w:p>
        </w:tc>
        <w:tc>
          <w:tcPr>
            <w:tcW w:w="1080"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B"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21,005</w:t>
            </w:r>
          </w:p>
        </w:tc>
        <w:tc>
          <w:tcPr>
            <w:tcW w:w="1080"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C"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531</w:t>
            </w:r>
            <w:r>
              <w:rPr>
                <w:rFonts w:ascii="Times New Roman" w:eastAsia="Times New Roman" w:hAnsi="Times New Roman" w:cs="Times New Roman"/>
                <w:color w:val="000000"/>
                <w:sz w:val="20"/>
                <w:szCs w:val="20"/>
                <w:vertAlign w:val="superscript"/>
              </w:rPr>
              <w:t>a</w:t>
            </w:r>
          </w:p>
        </w:tc>
        <w:tc>
          <w:tcPr>
            <w:tcW w:w="1080" w:type="dxa"/>
            <w:tcBorders>
              <w:top w:val="single" w:sz="8"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3D"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23,088</w:t>
            </w:r>
          </w:p>
        </w:tc>
      </w:tr>
      <w:tr w:rsidR="003876DC" w14:paraId="18678F48" w14:textId="77777777" w:rsidTr="0828F342">
        <w:trPr>
          <w:jc w:val="center"/>
        </w:trPr>
        <w:tc>
          <w:tcPr>
            <w:tcW w:w="3194" w:type="dxa"/>
            <w:vMerge/>
            <w:tcMar>
              <w:top w:w="0" w:type="dxa"/>
              <w:left w:w="0" w:type="dxa"/>
              <w:bottom w:w="0" w:type="dxa"/>
              <w:right w:w="0" w:type="dxa"/>
            </w:tcMar>
          </w:tcPr>
          <w:p w14:paraId="18678F3F"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vMerge/>
            <w:tcMar>
              <w:top w:w="0" w:type="dxa"/>
              <w:left w:w="0" w:type="dxa"/>
              <w:bottom w:w="0" w:type="dxa"/>
              <w:right w:w="0" w:type="dxa"/>
            </w:tcMar>
          </w:tcPr>
          <w:p w14:paraId="18678F40"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104"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1"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Hatchery </w:t>
            </w:r>
            <w:proofErr w:type="spellStart"/>
            <w:r>
              <w:rPr>
                <w:rFonts w:ascii="Times New Roman" w:eastAsia="Times New Roman" w:hAnsi="Times New Roman" w:cs="Times New Roman"/>
                <w:color w:val="000000"/>
                <w:sz w:val="20"/>
                <w:szCs w:val="20"/>
              </w:rPr>
              <w:t>production</w:t>
            </w:r>
            <w:r>
              <w:rPr>
                <w:rFonts w:ascii="Times New Roman" w:eastAsia="Times New Roman" w:hAnsi="Times New Roman" w:cs="Times New Roman"/>
                <w:color w:val="000000"/>
                <w:sz w:val="20"/>
                <w:szCs w:val="20"/>
                <w:vertAlign w:val="superscript"/>
              </w:rPr>
              <w:t>i</w:t>
            </w:r>
            <w:proofErr w:type="spellEnd"/>
          </w:p>
        </w:tc>
        <w:tc>
          <w:tcPr>
            <w:tcW w:w="12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2" w14:textId="77777777" w:rsidR="003876DC" w:rsidRDefault="003876D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p>
        </w:tc>
        <w:tc>
          <w:tcPr>
            <w:tcW w:w="1077"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3"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264</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4"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5"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10,786</w:t>
            </w:r>
            <w:r>
              <w:rPr>
                <w:rFonts w:ascii="Times New Roman" w:eastAsia="Times New Roman" w:hAnsi="Times New Roman" w:cs="Times New Roman"/>
                <w:color w:val="000000"/>
                <w:sz w:val="20"/>
                <w:szCs w:val="20"/>
                <w:vertAlign w:val="superscript"/>
              </w:rPr>
              <w:t>j</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6"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268</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7"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11,355</w:t>
            </w:r>
          </w:p>
        </w:tc>
      </w:tr>
      <w:tr w:rsidR="003876DC" w14:paraId="18678F52" w14:textId="77777777" w:rsidTr="0828F342">
        <w:trPr>
          <w:jc w:val="center"/>
        </w:trPr>
        <w:tc>
          <w:tcPr>
            <w:tcW w:w="3194" w:type="dxa"/>
            <w:vMerge/>
            <w:tcMar>
              <w:top w:w="0" w:type="dxa"/>
              <w:left w:w="0" w:type="dxa"/>
              <w:bottom w:w="0" w:type="dxa"/>
              <w:right w:w="0" w:type="dxa"/>
            </w:tcMar>
          </w:tcPr>
          <w:p w14:paraId="18678F49"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4A"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Chignik</w:t>
            </w:r>
          </w:p>
        </w:tc>
        <w:tc>
          <w:tcPr>
            <w:tcW w:w="2104"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B"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C"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vertAlign w:val="superscript"/>
              </w:rPr>
              <w:t>a</w:t>
            </w:r>
          </w:p>
        </w:tc>
        <w:tc>
          <w:tcPr>
            <w:tcW w:w="1077"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D"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22"/>
            <w:r>
              <w:rPr>
                <w:rFonts w:ascii="Times New Roman" w:eastAsia="Times New Roman" w:hAnsi="Times New Roman" w:cs="Times New Roman"/>
                <w:color w:val="000000"/>
                <w:sz w:val="20"/>
                <w:szCs w:val="20"/>
              </w:rPr>
              <w:t>757</w:t>
            </w:r>
            <w:commentRangeEnd w:id="22"/>
            <w:r w:rsidR="00251F0D">
              <w:rPr>
                <w:rStyle w:val="CommentReference"/>
              </w:rPr>
              <w:commentReference w:id="22"/>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E"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4F"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2,995</w:t>
            </w:r>
            <w:r>
              <w:rPr>
                <w:rFonts w:ascii="Times New Roman" w:eastAsia="Times New Roman" w:hAnsi="Times New Roman" w:cs="Times New Roman"/>
                <w:color w:val="000000"/>
                <w:sz w:val="20"/>
                <w:szCs w:val="20"/>
                <w:vertAlign w:val="superscript"/>
              </w:rPr>
              <w:t>b</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0"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1"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3,862</w:t>
            </w:r>
          </w:p>
        </w:tc>
      </w:tr>
      <w:tr w:rsidR="003876DC" w14:paraId="18678F5C" w14:textId="77777777" w:rsidTr="0828F342">
        <w:trPr>
          <w:jc w:val="center"/>
        </w:trPr>
        <w:tc>
          <w:tcPr>
            <w:tcW w:w="3194" w:type="dxa"/>
            <w:vMerge/>
            <w:tcMar>
              <w:top w:w="0" w:type="dxa"/>
              <w:left w:w="0" w:type="dxa"/>
              <w:bottom w:w="0" w:type="dxa"/>
              <w:right w:w="0" w:type="dxa"/>
            </w:tcMar>
          </w:tcPr>
          <w:p w14:paraId="18678F53"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54"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South Alaska Peninsula</w:t>
            </w:r>
          </w:p>
        </w:tc>
        <w:tc>
          <w:tcPr>
            <w:tcW w:w="2104"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5"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6"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r>
              <w:rPr>
                <w:rFonts w:ascii="Times New Roman" w:eastAsia="Times New Roman" w:hAnsi="Times New Roman" w:cs="Times New Roman"/>
                <w:color w:val="000000"/>
                <w:sz w:val="20"/>
                <w:szCs w:val="20"/>
                <w:vertAlign w:val="superscript"/>
              </w:rPr>
              <w:t>a</w:t>
            </w:r>
          </w:p>
        </w:tc>
        <w:tc>
          <w:tcPr>
            <w:tcW w:w="1077"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7"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2,612</w:t>
            </w:r>
            <w:r>
              <w:rPr>
                <w:rFonts w:ascii="Times New Roman" w:eastAsia="Times New Roman" w:hAnsi="Times New Roman" w:cs="Times New Roman"/>
                <w:color w:val="000000"/>
                <w:sz w:val="20"/>
                <w:szCs w:val="20"/>
                <w:vertAlign w:val="superscript"/>
              </w:rPr>
              <w:t>a</w:t>
            </w:r>
            <w:commentRangeStart w:id="23"/>
            <w:commentRangeStart w:id="24"/>
            <w:r>
              <w:rPr>
                <w:rFonts w:ascii="Times New Roman" w:eastAsia="Times New Roman" w:hAnsi="Times New Roman" w:cs="Times New Roman"/>
                <w:color w:val="000000"/>
                <w:sz w:val="20"/>
                <w:szCs w:val="20"/>
                <w:vertAlign w:val="superscript"/>
              </w:rPr>
              <w:t>k</w:t>
            </w:r>
            <w:commentRangeEnd w:id="23"/>
            <w:r w:rsidR="00C15592">
              <w:rPr>
                <w:rStyle w:val="CommentReference"/>
              </w:rPr>
              <w:commentReference w:id="23"/>
            </w:r>
            <w:commentRangeEnd w:id="24"/>
            <w:r w:rsidR="005654BB">
              <w:rPr>
                <w:rStyle w:val="CommentReference"/>
              </w:rPr>
              <w:commentReference w:id="24"/>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8"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168</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9"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commentRangeStart w:id="25"/>
            <w:r>
              <w:rPr>
                <w:rFonts w:ascii="Times New Roman" w:eastAsia="Times New Roman" w:hAnsi="Times New Roman" w:cs="Times New Roman"/>
                <w:color w:val="000000"/>
                <w:sz w:val="20"/>
                <w:szCs w:val="20"/>
              </w:rPr>
              <w:t>10,639</w:t>
            </w:r>
            <w:commentRangeEnd w:id="25"/>
            <w:r w:rsidR="00BA43E5">
              <w:rPr>
                <w:rStyle w:val="CommentReference"/>
              </w:rPr>
              <w:commentReference w:id="25"/>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A"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1,137</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B"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14,570</w:t>
            </w:r>
          </w:p>
        </w:tc>
      </w:tr>
      <w:tr w:rsidR="003876DC" w14:paraId="18678F66" w14:textId="77777777" w:rsidTr="0828F342">
        <w:trPr>
          <w:jc w:val="center"/>
        </w:trPr>
        <w:tc>
          <w:tcPr>
            <w:tcW w:w="3194" w:type="dxa"/>
            <w:vMerge/>
            <w:tcMar>
              <w:top w:w="0" w:type="dxa"/>
              <w:left w:w="0" w:type="dxa"/>
              <w:bottom w:w="0" w:type="dxa"/>
              <w:right w:w="0" w:type="dxa"/>
            </w:tcMar>
          </w:tcPr>
          <w:p w14:paraId="18678F5D"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5E"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 Alaska Peninsula</w:t>
            </w:r>
          </w:p>
        </w:tc>
        <w:tc>
          <w:tcPr>
            <w:tcW w:w="2104"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5F"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0"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vertAlign w:val="superscript"/>
              </w:rPr>
              <w:t>a</w:t>
            </w:r>
          </w:p>
        </w:tc>
        <w:tc>
          <w:tcPr>
            <w:tcW w:w="1077"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1"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2,118</w:t>
            </w:r>
            <w:r>
              <w:rPr>
                <w:rFonts w:ascii="Times New Roman" w:eastAsia="Times New Roman" w:hAnsi="Times New Roman" w:cs="Times New Roman"/>
                <w:color w:val="000000"/>
                <w:sz w:val="20"/>
                <w:szCs w:val="20"/>
                <w:vertAlign w:val="superscript"/>
              </w:rPr>
              <w:t>al</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2"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3"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134</w:t>
            </w:r>
            <w:r>
              <w:rPr>
                <w:rFonts w:ascii="Times New Roman" w:eastAsia="Times New Roman" w:hAnsi="Times New Roman" w:cs="Times New Roman"/>
                <w:color w:val="000000"/>
                <w:sz w:val="20"/>
                <w:szCs w:val="20"/>
                <w:vertAlign w:val="superscript"/>
              </w:rPr>
              <w:t>bm</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4"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w:t>
            </w:r>
            <w:r>
              <w:rPr>
                <w:rFonts w:ascii="Times New Roman" w:eastAsia="Times New Roman" w:hAnsi="Times New Roman" w:cs="Times New Roman"/>
                <w:color w:val="000000"/>
                <w:sz w:val="20"/>
                <w:szCs w:val="20"/>
                <w:vertAlign w:val="superscript"/>
              </w:rPr>
              <w:t>a</w:t>
            </w:r>
          </w:p>
        </w:tc>
        <w:tc>
          <w:tcPr>
            <w:tcW w:w="1080" w:type="dxa"/>
            <w:tcBorders>
              <w:top w:val="none" w:sz="0"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5"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2,324</w:t>
            </w:r>
          </w:p>
        </w:tc>
      </w:tr>
      <w:tr w:rsidR="003876DC" w14:paraId="18678F70" w14:textId="77777777" w:rsidTr="0828F342">
        <w:trPr>
          <w:jc w:val="center"/>
        </w:trPr>
        <w:tc>
          <w:tcPr>
            <w:tcW w:w="3194" w:type="dxa"/>
            <w:vMerge/>
            <w:tcMar>
              <w:top w:w="0" w:type="dxa"/>
              <w:left w:w="0" w:type="dxa"/>
              <w:bottom w:w="0" w:type="dxa"/>
              <w:right w:w="0" w:type="dxa"/>
            </w:tcMar>
          </w:tcPr>
          <w:p w14:paraId="18678F67"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3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68"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Region total</w:t>
            </w:r>
          </w:p>
        </w:tc>
        <w:tc>
          <w:tcPr>
            <w:tcW w:w="2104"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9"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A" w14:textId="77777777" w:rsidR="003876DC" w:rsidRDefault="003876D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p>
        </w:tc>
        <w:tc>
          <w:tcPr>
            <w:tcW w:w="1077"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B"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7,062</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C"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506</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D"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45,559</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E"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2,044</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6F"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55,172</w:t>
            </w:r>
          </w:p>
        </w:tc>
      </w:tr>
      <w:tr w:rsidR="003876DC" w14:paraId="18678F7A" w14:textId="77777777" w:rsidTr="0828F342">
        <w:trPr>
          <w:jc w:val="center"/>
        </w:trPr>
        <w:tc>
          <w:tcPr>
            <w:tcW w:w="3194"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71"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Arctic-Yukon-Kuskokwim Region</w:t>
            </w:r>
          </w:p>
        </w:tc>
        <w:tc>
          <w:tcPr>
            <w:tcW w:w="23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72"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Region total</w:t>
            </w:r>
          </w:p>
        </w:tc>
        <w:tc>
          <w:tcPr>
            <w:tcW w:w="2104"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3"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4"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077"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5"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6"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7"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8"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610</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9"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642</w:t>
            </w:r>
          </w:p>
        </w:tc>
      </w:tr>
      <w:tr w:rsidR="003876DC" w14:paraId="18678F84" w14:textId="77777777" w:rsidTr="0828F342">
        <w:trPr>
          <w:jc w:val="center"/>
        </w:trPr>
        <w:tc>
          <w:tcPr>
            <w:tcW w:w="3194"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7B"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Statewide total</w:t>
            </w:r>
          </w:p>
        </w:tc>
        <w:tc>
          <w:tcPr>
            <w:tcW w:w="23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tcPr>
          <w:p w14:paraId="18678F7C"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2104"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D" w14:textId="77777777" w:rsidR="003876DC" w:rsidRDefault="003876D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20"/>
                <w:szCs w:val="20"/>
              </w:rPr>
            </w:pPr>
          </w:p>
        </w:tc>
        <w:tc>
          <w:tcPr>
            <w:tcW w:w="1211"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E"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w:t>
            </w:r>
          </w:p>
        </w:tc>
        <w:tc>
          <w:tcPr>
            <w:tcW w:w="1077"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7F"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sidRPr="00DD3A68">
              <w:rPr>
                <w:rFonts w:ascii="Times New Roman" w:eastAsia="Times New Roman" w:hAnsi="Times New Roman" w:cs="Times New Roman"/>
                <w:color w:val="FF0000"/>
                <w:sz w:val="20"/>
                <w:szCs w:val="20"/>
                <w:rPrChange w:id="26" w:author="Gatt, Kyle P (DFG)" w:date="2025-03-14T11:24:00Z" w16du:dateUtc="2025-03-14T19:24:00Z">
                  <w:rPr>
                    <w:rFonts w:ascii="Times New Roman" w:eastAsia="Times New Roman" w:hAnsi="Times New Roman" w:cs="Times New Roman"/>
                    <w:color w:val="000000"/>
                    <w:sz w:val="20"/>
                    <w:szCs w:val="20"/>
                  </w:rPr>
                </w:rPrChange>
              </w:rPr>
              <w:t>52,957</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80"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3,020</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81"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138,981</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82"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20,971</w:t>
            </w:r>
          </w:p>
        </w:tc>
        <w:tc>
          <w:tcPr>
            <w:tcW w:w="1080" w:type="dxa"/>
            <w:tcBorders>
              <w:top w:val="single" w:sz="8" w:space="0" w:color="000000" w:themeColor="text1"/>
              <w:left w:val="none" w:sz="0" w:space="0" w:color="000000" w:themeColor="text1"/>
              <w:bottom w:val="single" w:sz="8" w:space="0" w:color="000000" w:themeColor="text1"/>
              <w:right w:val="none" w:sz="0" w:space="0" w:color="000000" w:themeColor="text1"/>
            </w:tcBorders>
            <w:shd w:val="clear" w:color="auto" w:fill="FFFFFF" w:themeFill="background1"/>
            <w:tcMar>
              <w:top w:w="0" w:type="dxa"/>
              <w:left w:w="0" w:type="dxa"/>
              <w:bottom w:w="0" w:type="dxa"/>
              <w:right w:w="0" w:type="dxa"/>
            </w:tcMar>
            <w:vAlign w:val="center"/>
          </w:tcPr>
          <w:p w14:paraId="18678F83" w14:textId="77777777" w:rsidR="003876DC" w:rsidRDefault="00B8218C" w:rsidP="00B8218C">
            <w:pPr>
              <w:pBdr>
                <w:top w:val="none" w:sz="0" w:space="0" w:color="000000"/>
                <w:left w:val="none" w:sz="0" w:space="0" w:color="000000"/>
                <w:bottom w:val="none" w:sz="0" w:space="0" w:color="000000"/>
                <w:right w:val="none" w:sz="0" w:space="0" w:color="000000"/>
              </w:pBd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215,970</w:t>
            </w:r>
          </w:p>
        </w:tc>
      </w:tr>
      <w:tr w:rsidR="003876DC" w14:paraId="18678F86" w14:textId="77777777" w:rsidTr="0828F342">
        <w:trPr>
          <w:jc w:val="center"/>
        </w:trPr>
        <w:tc>
          <w:tcPr>
            <w:tcW w:w="14217" w:type="dxa"/>
            <w:gridSpan w:val="9"/>
            <w:tcBorders>
              <w:top w:val="single" w:sz="8" w:space="0" w:color="000000" w:themeColor="text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85"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a</w:t>
            </w:r>
            <w:r>
              <w:rPr>
                <w:rFonts w:ascii="Times New Roman" w:eastAsia="Times New Roman" w:hAnsi="Times New Roman" w:cs="Times New Roman"/>
                <w:color w:val="000000"/>
                <w:sz w:val="18"/>
                <w:szCs w:val="18"/>
              </w:rPr>
              <w:t>Average</w:t>
            </w:r>
            <w:proofErr w:type="spellEnd"/>
            <w:r>
              <w:rPr>
                <w:rFonts w:ascii="Times New Roman" w:eastAsia="Times New Roman" w:hAnsi="Times New Roman" w:cs="Times New Roman"/>
                <w:color w:val="000000"/>
                <w:sz w:val="18"/>
                <w:szCs w:val="18"/>
              </w:rPr>
              <w:t xml:space="preserve"> harvest of the previous five years (2020–2024).</w:t>
            </w:r>
          </w:p>
        </w:tc>
      </w:tr>
      <w:tr w:rsidR="003876DC" w14:paraId="18678F88"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87"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b</w:t>
            </w:r>
            <w:r>
              <w:rPr>
                <w:rFonts w:ascii="Times New Roman" w:eastAsia="Times New Roman" w:hAnsi="Times New Roman" w:cs="Times New Roman"/>
                <w:color w:val="000000"/>
                <w:sz w:val="18"/>
                <w:szCs w:val="18"/>
              </w:rPr>
              <w:t>Average</w:t>
            </w:r>
            <w:proofErr w:type="spellEnd"/>
            <w:r>
              <w:rPr>
                <w:rFonts w:ascii="Times New Roman" w:eastAsia="Times New Roman" w:hAnsi="Times New Roman" w:cs="Times New Roman"/>
                <w:color w:val="000000"/>
                <w:sz w:val="18"/>
                <w:szCs w:val="18"/>
              </w:rPr>
              <w:t xml:space="preserve"> harvest of the previous five odd years (2015–2023).</w:t>
            </w:r>
          </w:p>
        </w:tc>
      </w:tr>
      <w:tr w:rsidR="003876DC" w14:paraId="18678F8A"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89"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c</w:t>
            </w:r>
            <w:r>
              <w:rPr>
                <w:rFonts w:ascii="Times New Roman" w:eastAsia="Times New Roman" w:hAnsi="Times New Roman" w:cs="Times New Roman"/>
                <w:color w:val="000000"/>
                <w:sz w:val="18"/>
                <w:szCs w:val="18"/>
              </w:rPr>
              <w:t>Hatchery</w:t>
            </w:r>
            <w:proofErr w:type="spellEnd"/>
            <w:r>
              <w:rPr>
                <w:rFonts w:ascii="Times New Roman" w:eastAsia="Times New Roman" w:hAnsi="Times New Roman" w:cs="Times New Roman"/>
                <w:color w:val="000000"/>
                <w:sz w:val="18"/>
                <w:szCs w:val="18"/>
              </w:rPr>
              <w:t xml:space="preserve"> salmon projections made by Southern Southeast Regional Aquaculture Association, Northern Southeast Regional Aquaculture Association, </w:t>
            </w:r>
            <w:r>
              <w:rPr>
                <w:rFonts w:ascii="Times New Roman" w:eastAsia="Times New Roman" w:hAnsi="Times New Roman" w:cs="Times New Roman"/>
                <w:color w:val="000000"/>
                <w:sz w:val="18"/>
                <w:szCs w:val="18"/>
              </w:rPr>
              <w:br/>
              <w:t xml:space="preserve">                                 Douglas Island Pink and Chum, Armstrong-Keta Inc., and Metlakatla Indian Community less broodstock (5-year average), </w:t>
            </w:r>
            <w:r>
              <w:rPr>
                <w:rFonts w:ascii="Times New Roman" w:eastAsia="Times New Roman" w:hAnsi="Times New Roman" w:cs="Times New Roman"/>
                <w:color w:val="000000"/>
                <w:sz w:val="18"/>
                <w:szCs w:val="18"/>
              </w:rPr>
              <w:br/>
              <w:t xml:space="preserve">                                 and excess. Wild chum salmon catch estimated as 9% of total catch.</w:t>
            </w:r>
          </w:p>
        </w:tc>
      </w:tr>
      <w:tr w:rsidR="003876DC" w14:paraId="18678F8C"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8B"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vertAlign w:val="superscript"/>
              </w:rPr>
              <w:t>d</w:t>
            </w:r>
            <w:r>
              <w:rPr>
                <w:rFonts w:ascii="Times New Roman" w:eastAsia="Times New Roman" w:hAnsi="Times New Roman" w:cs="Times New Roman"/>
                <w:color w:val="000000"/>
                <w:sz w:val="18"/>
                <w:szCs w:val="18"/>
              </w:rPr>
              <w:t>Includes</w:t>
            </w:r>
            <w:proofErr w:type="spellEnd"/>
            <w:proofErr w:type="gramEnd"/>
            <w:r>
              <w:rPr>
                <w:rFonts w:ascii="Times New Roman" w:eastAsia="Times New Roman" w:hAnsi="Times New Roman" w:cs="Times New Roman"/>
                <w:color w:val="000000"/>
                <w:sz w:val="18"/>
                <w:szCs w:val="18"/>
              </w:rPr>
              <w:t xml:space="preserve"> formal natural harvest estimates for Prince William Sound and Copper/Bering River districts.</w:t>
            </w:r>
          </w:p>
        </w:tc>
      </w:tr>
      <w:tr w:rsidR="003876DC" w14:paraId="18678F8E"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8D"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e</w:t>
            </w:r>
            <w:r>
              <w:rPr>
                <w:rFonts w:ascii="Times New Roman" w:eastAsia="Times New Roman" w:hAnsi="Times New Roman" w:cs="Times New Roman"/>
                <w:color w:val="000000"/>
                <w:sz w:val="18"/>
                <w:szCs w:val="18"/>
              </w:rPr>
              <w:t>Hatchery</w:t>
            </w:r>
            <w:proofErr w:type="spellEnd"/>
            <w:r>
              <w:rPr>
                <w:rFonts w:ascii="Times New Roman" w:eastAsia="Times New Roman" w:hAnsi="Times New Roman" w:cs="Times New Roman"/>
                <w:color w:val="000000"/>
                <w:sz w:val="18"/>
                <w:szCs w:val="18"/>
              </w:rPr>
              <w:t xml:space="preserve"> salmon projections made by Prince William Sound Aquaculture Corporation and Valdez Fisheries Development Association. </w:t>
            </w:r>
            <w:r>
              <w:rPr>
                <w:rFonts w:ascii="Times New Roman" w:eastAsia="Times New Roman" w:hAnsi="Times New Roman" w:cs="Times New Roman"/>
                <w:color w:val="000000"/>
                <w:sz w:val="18"/>
                <w:szCs w:val="18"/>
              </w:rPr>
              <w:br/>
              <w:t xml:space="preserve">          Gulkana Hatchery projection made by ADF&amp;G, less broodstock (5-year average).</w:t>
            </w:r>
          </w:p>
        </w:tc>
      </w:tr>
      <w:tr w:rsidR="003876DC" w14:paraId="18678F90"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8F"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f</w:t>
            </w:r>
            <w:r>
              <w:rPr>
                <w:rFonts w:ascii="Times New Roman" w:eastAsia="Times New Roman" w:hAnsi="Times New Roman" w:cs="Times New Roman"/>
                <w:color w:val="000000"/>
                <w:sz w:val="18"/>
                <w:szCs w:val="18"/>
              </w:rPr>
              <w:t>Hatchery</w:t>
            </w:r>
            <w:proofErr w:type="spellEnd"/>
            <w:r>
              <w:rPr>
                <w:rFonts w:ascii="Times New Roman" w:eastAsia="Times New Roman" w:hAnsi="Times New Roman" w:cs="Times New Roman"/>
                <w:color w:val="000000"/>
                <w:sz w:val="18"/>
                <w:szCs w:val="18"/>
              </w:rPr>
              <w:t xml:space="preserve"> salmon projections made by Cook Inlet Aquaculture Corporation minus broodstock (5-year average).</w:t>
            </w:r>
          </w:p>
        </w:tc>
      </w:tr>
      <w:tr w:rsidR="003876DC" w14:paraId="18678F92"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91"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g</w:t>
            </w:r>
            <w:r>
              <w:rPr>
                <w:rFonts w:ascii="Times New Roman" w:eastAsia="Times New Roman" w:hAnsi="Times New Roman" w:cs="Times New Roman"/>
                <w:color w:val="000000"/>
                <w:sz w:val="18"/>
                <w:szCs w:val="18"/>
              </w:rPr>
              <w:t>An</w:t>
            </w:r>
            <w:proofErr w:type="spellEnd"/>
            <w:r>
              <w:rPr>
                <w:rFonts w:ascii="Times New Roman" w:eastAsia="Times New Roman" w:hAnsi="Times New Roman" w:cs="Times New Roman"/>
                <w:color w:val="000000"/>
                <w:sz w:val="18"/>
                <w:szCs w:val="18"/>
              </w:rPr>
              <w:t xml:space="preserve"> Upper Cook Inlet Chinook salmon harvest forecast is not available for 2025.</w:t>
            </w:r>
          </w:p>
        </w:tc>
      </w:tr>
      <w:tr w:rsidR="003876DC" w14:paraId="18678F94"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93"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h</w:t>
            </w:r>
            <w:r>
              <w:rPr>
                <w:rFonts w:ascii="Times New Roman" w:eastAsia="Times New Roman" w:hAnsi="Times New Roman" w:cs="Times New Roman"/>
                <w:color w:val="000000"/>
                <w:sz w:val="18"/>
                <w:szCs w:val="18"/>
              </w:rPr>
              <w:t>Total</w:t>
            </w:r>
            <w:proofErr w:type="spellEnd"/>
            <w:r>
              <w:rPr>
                <w:rFonts w:ascii="Times New Roman" w:eastAsia="Times New Roman" w:hAnsi="Times New Roman" w:cs="Times New Roman"/>
                <w:color w:val="000000"/>
                <w:sz w:val="18"/>
                <w:szCs w:val="18"/>
              </w:rPr>
              <w:t xml:space="preserve"> Kodiak harvest of natural run sockeye salmon includes projected harvests from formally forecasted systems, </w:t>
            </w:r>
            <w:r>
              <w:rPr>
                <w:rFonts w:ascii="Times New Roman" w:eastAsia="Times New Roman" w:hAnsi="Times New Roman" w:cs="Times New Roman"/>
                <w:color w:val="000000"/>
                <w:sz w:val="18"/>
                <w:szCs w:val="18"/>
              </w:rPr>
              <w:br/>
              <w:t xml:space="preserve">                                 projected Chignik harvest at Cape </w:t>
            </w:r>
            <w:proofErr w:type="spellStart"/>
            <w:r>
              <w:rPr>
                <w:rFonts w:ascii="Times New Roman" w:eastAsia="Times New Roman" w:hAnsi="Times New Roman" w:cs="Times New Roman"/>
                <w:color w:val="000000"/>
                <w:sz w:val="18"/>
                <w:szCs w:val="18"/>
              </w:rPr>
              <w:t>Igvak</w:t>
            </w:r>
            <w:proofErr w:type="spellEnd"/>
            <w:r>
              <w:rPr>
                <w:rFonts w:ascii="Times New Roman" w:eastAsia="Times New Roman" w:hAnsi="Times New Roman" w:cs="Times New Roman"/>
                <w:color w:val="000000"/>
                <w:sz w:val="18"/>
                <w:szCs w:val="18"/>
              </w:rPr>
              <w:t>, and projected harvest from additional minor systems.</w:t>
            </w:r>
          </w:p>
        </w:tc>
      </w:tr>
      <w:tr w:rsidR="003876DC" w14:paraId="18678F96"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95"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i</w:t>
            </w:r>
            <w:r>
              <w:rPr>
                <w:rFonts w:ascii="Times New Roman" w:eastAsia="Times New Roman" w:hAnsi="Times New Roman" w:cs="Times New Roman"/>
                <w:color w:val="000000"/>
                <w:sz w:val="18"/>
                <w:szCs w:val="18"/>
              </w:rPr>
              <w:t>Hatchery</w:t>
            </w:r>
            <w:proofErr w:type="spellEnd"/>
            <w:r>
              <w:rPr>
                <w:rFonts w:ascii="Times New Roman" w:eastAsia="Times New Roman" w:hAnsi="Times New Roman" w:cs="Times New Roman"/>
                <w:color w:val="000000"/>
                <w:sz w:val="18"/>
                <w:szCs w:val="18"/>
              </w:rPr>
              <w:t xml:space="preserve"> projections made by Kodiak Regional Aquaculture Association. </w:t>
            </w:r>
            <w:r>
              <w:rPr>
                <w:rFonts w:ascii="Times New Roman" w:eastAsia="Times New Roman" w:hAnsi="Times New Roman" w:cs="Times New Roman"/>
                <w:color w:val="000000"/>
                <w:sz w:val="18"/>
                <w:szCs w:val="18"/>
              </w:rPr>
              <w:br/>
              <w:t xml:space="preserve">          Sockeye salmon hatchery projections include enhanced Spiridon Lake sockeye salmon run harvest forecast and other Kodiak Regional Aquaculture Association projections.</w:t>
            </w:r>
          </w:p>
        </w:tc>
      </w:tr>
      <w:tr w:rsidR="003876DC" w14:paraId="18678F98"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97"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j</w:t>
            </w:r>
            <w:r>
              <w:rPr>
                <w:rFonts w:ascii="Times New Roman" w:eastAsia="Times New Roman" w:hAnsi="Times New Roman" w:cs="Times New Roman"/>
                <w:color w:val="000000"/>
                <w:sz w:val="18"/>
                <w:szCs w:val="18"/>
              </w:rPr>
              <w:t>Includes</w:t>
            </w:r>
            <w:proofErr w:type="spellEnd"/>
            <w:r>
              <w:rPr>
                <w:rFonts w:ascii="Times New Roman" w:eastAsia="Times New Roman" w:hAnsi="Times New Roman" w:cs="Times New Roman"/>
                <w:color w:val="000000"/>
                <w:sz w:val="18"/>
                <w:szCs w:val="18"/>
              </w:rPr>
              <w:t xml:space="preserve"> common property plus cost-recovery harvests.</w:t>
            </w:r>
          </w:p>
        </w:tc>
      </w:tr>
      <w:tr w:rsidR="003876DC" w14:paraId="18678F9A"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99"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k</w:t>
            </w:r>
            <w:r>
              <w:rPr>
                <w:rFonts w:ascii="Times New Roman" w:eastAsia="Times New Roman" w:hAnsi="Times New Roman" w:cs="Times New Roman"/>
                <w:color w:val="000000"/>
                <w:sz w:val="18"/>
                <w:szCs w:val="18"/>
              </w:rPr>
              <w:t>Chignik</w:t>
            </w:r>
            <w:proofErr w:type="spellEnd"/>
            <w:r>
              <w:rPr>
                <w:rFonts w:ascii="Times New Roman" w:eastAsia="Times New Roman" w:hAnsi="Times New Roman" w:cs="Times New Roman"/>
                <w:color w:val="000000"/>
                <w:sz w:val="18"/>
                <w:szCs w:val="18"/>
              </w:rPr>
              <w:t xml:space="preserve"> sockeye salmon forecast is projected harvest of sockeye within Chignik Management Area.</w:t>
            </w:r>
          </w:p>
        </w:tc>
      </w:tr>
      <w:tr w:rsidR="003876DC" w14:paraId="18678F9C"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9B"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vertAlign w:val="superscript"/>
              </w:rPr>
              <w:t>l</w:t>
            </w:r>
            <w:r>
              <w:rPr>
                <w:rFonts w:ascii="Times New Roman" w:eastAsia="Times New Roman" w:hAnsi="Times New Roman" w:cs="Times New Roman"/>
                <w:color w:val="000000"/>
                <w:sz w:val="18"/>
                <w:szCs w:val="18"/>
              </w:rPr>
              <w:t>5-year average harvest (2020–2024); includes formal forecasts for Bear River late run and Nelson River sockeye salmon stocks.</w:t>
            </w:r>
          </w:p>
        </w:tc>
      </w:tr>
      <w:tr w:rsidR="003876DC" w14:paraId="18678F9E"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9D"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m</w:t>
            </w:r>
            <w:r>
              <w:rPr>
                <w:rFonts w:ascii="Times New Roman" w:eastAsia="Times New Roman" w:hAnsi="Times New Roman" w:cs="Times New Roman"/>
                <w:color w:val="000000"/>
                <w:sz w:val="18"/>
                <w:szCs w:val="18"/>
              </w:rPr>
              <w:t>South</w:t>
            </w:r>
            <w:proofErr w:type="spellEnd"/>
            <w:r>
              <w:rPr>
                <w:rFonts w:ascii="Times New Roman" w:eastAsia="Times New Roman" w:hAnsi="Times New Roman" w:cs="Times New Roman"/>
                <w:color w:val="000000"/>
                <w:sz w:val="18"/>
                <w:szCs w:val="18"/>
              </w:rPr>
              <w:t xml:space="preserve"> Peninsula pink salmon harvest projection is for the </w:t>
            </w:r>
            <w:proofErr w:type="gramStart"/>
            <w:r>
              <w:rPr>
                <w:rFonts w:ascii="Times New Roman" w:eastAsia="Times New Roman" w:hAnsi="Times New Roman" w:cs="Times New Roman"/>
                <w:color w:val="000000"/>
                <w:sz w:val="18"/>
                <w:szCs w:val="18"/>
              </w:rPr>
              <w:t>Post-June</w:t>
            </w:r>
            <w:proofErr w:type="gramEnd"/>
            <w:r>
              <w:rPr>
                <w:rFonts w:ascii="Times New Roman" w:eastAsia="Times New Roman" w:hAnsi="Times New Roman" w:cs="Times New Roman"/>
                <w:color w:val="000000"/>
                <w:sz w:val="18"/>
                <w:szCs w:val="18"/>
              </w:rPr>
              <w:t xml:space="preserve"> fishery.</w:t>
            </w:r>
          </w:p>
        </w:tc>
      </w:tr>
      <w:tr w:rsidR="003876DC" w14:paraId="18678FA0" w14:textId="77777777" w:rsidTr="0828F342">
        <w:trPr>
          <w:jc w:val="center"/>
        </w:trPr>
        <w:tc>
          <w:tcPr>
            <w:tcW w:w="14217" w:type="dxa"/>
            <w:gridSpan w:val="9"/>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shd w:val="clear" w:color="auto" w:fill="FFFFFF" w:themeFill="background1"/>
            <w:tcMar>
              <w:top w:w="0" w:type="dxa"/>
              <w:left w:w="0" w:type="dxa"/>
              <w:bottom w:w="0" w:type="dxa"/>
              <w:right w:w="0" w:type="dxa"/>
            </w:tcMar>
            <w:vAlign w:val="center"/>
          </w:tcPr>
          <w:p w14:paraId="18678F9F" w14:textId="77777777" w:rsidR="003876DC" w:rsidRDefault="00B8218C" w:rsidP="00B8218C">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vertAlign w:val="superscript"/>
              </w:rPr>
              <w:t>n</w:t>
            </w:r>
            <w:r>
              <w:rPr>
                <w:rFonts w:ascii="Times New Roman" w:eastAsia="Times New Roman" w:hAnsi="Times New Roman" w:cs="Times New Roman"/>
                <w:color w:val="000000"/>
                <w:sz w:val="18"/>
                <w:szCs w:val="18"/>
              </w:rPr>
              <w:t>The</w:t>
            </w:r>
            <w:proofErr w:type="spellEnd"/>
            <w:r>
              <w:rPr>
                <w:rFonts w:ascii="Times New Roman" w:eastAsia="Times New Roman" w:hAnsi="Times New Roman" w:cs="Times New Roman"/>
                <w:color w:val="000000"/>
                <w:sz w:val="18"/>
                <w:szCs w:val="18"/>
              </w:rPr>
              <w:t xml:space="preserve"> allowable catch of Chinook salmon in Southeast Alaska is determined by the Pacific Salmon Commission.</w:t>
            </w:r>
          </w:p>
        </w:tc>
      </w:tr>
    </w:tbl>
    <w:p w14:paraId="18678FA1" w14:textId="77777777" w:rsidR="00B8218C" w:rsidRDefault="00B8218C"/>
    <w:sectPr w:rsidR="00B8218C">
      <w:type w:val="oddPage"/>
      <w:pgSz w:w="15840" w:h="11952" w:orient="landscape"/>
      <w:pgMar w:top="1440" w:right="1440" w:bottom="1440" w:left="144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unro, Andrew R (DFG)" w:date="2025-03-14T08:02:00Z" w:initials="AM">
    <w:p w14:paraId="30545EEF" w14:textId="77777777" w:rsidR="00AD4731" w:rsidRDefault="00AD4731" w:rsidP="00AD4731">
      <w:pPr>
        <w:pStyle w:val="CommentText"/>
      </w:pPr>
      <w:r>
        <w:rPr>
          <w:rStyle w:val="CommentReference"/>
        </w:rPr>
        <w:annotationRef/>
      </w:r>
      <w:r>
        <w:t xml:space="preserve">Looking at Table 1 spread sheet it seems this is the 5-yr average harvest minus the estimated hatchery component. </w:t>
      </w:r>
    </w:p>
  </w:comment>
  <w:comment w:id="1" w:author="Munro, Andrew R (DFG)" w:date="2025-03-14T08:20:00Z" w:initials="AM">
    <w:p w14:paraId="39EDE4E2" w14:textId="77777777" w:rsidR="00F93D65" w:rsidRDefault="00F93D65" w:rsidP="00F93D65">
      <w:pPr>
        <w:pStyle w:val="CommentText"/>
      </w:pPr>
      <w:r>
        <w:rPr>
          <w:rStyle w:val="CommentReference"/>
        </w:rPr>
        <w:annotationRef/>
      </w:r>
      <w:r>
        <w:t>Same as sockeye here</w:t>
      </w:r>
    </w:p>
  </w:comment>
  <w:comment w:id="2" w:author="Munro, Andrew R (DFG)" w:date="2025-03-14T08:28:00Z" w:initials="AM">
    <w:p w14:paraId="44985000" w14:textId="77777777" w:rsidR="001370E7" w:rsidRDefault="001370E7" w:rsidP="001370E7">
      <w:pPr>
        <w:pStyle w:val="CommentText"/>
      </w:pPr>
      <w:r>
        <w:rPr>
          <w:rStyle w:val="CommentReference"/>
        </w:rPr>
        <w:annotationRef/>
      </w:r>
      <w:r>
        <w:t>Should hatchery component be subtracted from this if the SEAK pink forecast is all harvest and not just wild?</w:t>
      </w:r>
    </w:p>
  </w:comment>
  <w:comment w:id="3" w:author="Munro, Andrew R (DFG)" w:date="2025-03-13T22:12:00Z" w:initials="AM">
    <w:p w14:paraId="731D7851" w14:textId="54F79969" w:rsidR="005C4592" w:rsidRDefault="005C4592" w:rsidP="005C4592">
      <w:pPr>
        <w:pStyle w:val="CommentText"/>
      </w:pPr>
      <w:r>
        <w:rPr>
          <w:rStyle w:val="CommentReference"/>
        </w:rPr>
        <w:annotationRef/>
      </w:r>
      <w:r>
        <w:t>From CCPH fcst file from PWS - the PWS portion is 5yr avg rounded. It would be good to know exactly how that number is arrived at (i.e. harvests for each of those years)</w:t>
      </w:r>
    </w:p>
  </w:comment>
  <w:comment w:id="4" w:author="Munro, Andrew R (DFG)" w:date="2025-03-13T22:27:00Z" w:initials="AM">
    <w:p w14:paraId="3A4FE617" w14:textId="77777777" w:rsidR="00BD553D" w:rsidRDefault="00BD553D" w:rsidP="00BD553D">
      <w:pPr>
        <w:pStyle w:val="CommentText"/>
      </w:pPr>
      <w:r>
        <w:rPr>
          <w:rStyle w:val="CommentReference"/>
        </w:rPr>
        <w:annotationRef/>
      </w:r>
      <w:r>
        <w:t>Because not a formal forecast this should probably have a footnote</w:t>
      </w:r>
    </w:p>
  </w:comment>
  <w:comment w:id="5" w:author="Munro, Andrew R (DFG)" w:date="2025-03-13T22:26:00Z" w:initials="AM">
    <w:p w14:paraId="3D1DFBF2" w14:textId="7A8EE003" w:rsidR="006D34D0" w:rsidRDefault="006D34D0" w:rsidP="006D34D0">
      <w:pPr>
        <w:pStyle w:val="CommentText"/>
      </w:pPr>
      <w:r>
        <w:rPr>
          <w:rStyle w:val="CommentReference"/>
        </w:rPr>
        <w:annotationRef/>
      </w:r>
      <w:r>
        <w:t>Noticed PWS seems to use 10 yr average. Footnote should be different (not that this table needs more footnotes)</w:t>
      </w:r>
    </w:p>
  </w:comment>
  <w:comment w:id="6" w:author="Munro, Andrew R (DFG)" w:date="2025-03-13T22:34:00Z" w:initials="AM">
    <w:p w14:paraId="53AEE03E" w14:textId="77777777" w:rsidR="00D74A96" w:rsidRDefault="00D74A96" w:rsidP="00D74A96">
      <w:pPr>
        <w:pStyle w:val="CommentText"/>
      </w:pPr>
      <w:r>
        <w:rPr>
          <w:rStyle w:val="CommentReference"/>
        </w:rPr>
        <w:annotationRef/>
      </w:r>
      <w:r>
        <w:t>Interesting that this is from the total run forecast (catch+escapement), but the area was ready to drop the escapement goals during last review because escapement estimates are so poor.  Why not just do a harvest forecast?</w:t>
      </w:r>
    </w:p>
  </w:comment>
  <w:comment w:id="7" w:author="Munro, Andrew R (DFG)" w:date="2025-03-13T22:40:00Z" w:initials="AM">
    <w:p w14:paraId="2DC3EF12" w14:textId="77777777" w:rsidR="005B2164" w:rsidRDefault="005B2164" w:rsidP="005B2164">
      <w:pPr>
        <w:pStyle w:val="CommentText"/>
      </w:pPr>
      <w:r>
        <w:rPr>
          <w:rStyle w:val="CommentReference"/>
        </w:rPr>
        <w:annotationRef/>
      </w:r>
      <w:r>
        <w:t>Should this be a zero or blank? Looks like in past it has been blank, but looking at hatchery file there is very little Chinook hatchery production in PWS</w:t>
      </w:r>
    </w:p>
  </w:comment>
  <w:comment w:id="8" w:author="Munro, Andrew R (DFG)" w:date="2025-03-13T14:51:00Z" w:initials="AM">
    <w:p w14:paraId="78F61E12" w14:textId="79FE2837" w:rsidR="00F44774" w:rsidRDefault="00F44774" w:rsidP="00F44774">
      <w:pPr>
        <w:pStyle w:val="CommentText"/>
      </w:pPr>
      <w:r>
        <w:rPr>
          <w:rStyle w:val="CommentReference"/>
        </w:rPr>
        <w:annotationRef/>
      </w:r>
      <w:r>
        <w:t>Value from LCI forecast report, correct (160 fish). Appears that they used exponential smoothing for this forecast so need to change/add footnote</w:t>
      </w:r>
    </w:p>
  </w:comment>
  <w:comment w:id="9" w:author="Gatt, Kyle P (DFG)" w:date="2025-03-13T14:55:00Z" w:initials="G(">
    <w:p w14:paraId="45403B73" w14:textId="16A528F9" w:rsidR="0828F342" w:rsidRDefault="0828F342">
      <w:pPr>
        <w:pStyle w:val="CommentText"/>
      </w:pPr>
      <w:r>
        <w:t>Great catch!</w:t>
      </w:r>
      <w:r>
        <w:rPr>
          <w:rStyle w:val="CommentReference"/>
        </w:rPr>
        <w:annotationRef/>
      </w:r>
    </w:p>
  </w:comment>
  <w:comment w:id="10" w:author="Munro, Andrew R (DFG)" w:date="2025-03-13T21:06:00Z" w:initials="AM">
    <w:p w14:paraId="4855B658" w14:textId="77777777" w:rsidR="00846743" w:rsidRDefault="00846743" w:rsidP="00846743">
      <w:pPr>
        <w:pStyle w:val="CommentText"/>
      </w:pPr>
      <w:r>
        <w:rPr>
          <w:rStyle w:val="CommentReference"/>
        </w:rPr>
        <w:annotationRef/>
      </w:r>
      <w:r>
        <w:t>Thinking about this - wondering if we need the footnotes for all of these LCI? The “methods” are in the text/table of the report, although they are not listed in Table 8</w:t>
      </w:r>
    </w:p>
  </w:comment>
  <w:comment w:id="11" w:author="Munro, Andrew R (DFG)" w:date="2025-03-13T15:18:00Z" w:initials="AM">
    <w:p w14:paraId="042F0F02" w14:textId="477B21DD" w:rsidR="00421C8D" w:rsidRDefault="00421C8D" w:rsidP="00421C8D">
      <w:pPr>
        <w:pStyle w:val="CommentText"/>
      </w:pPr>
      <w:r>
        <w:rPr>
          <w:rStyle w:val="CommentReference"/>
        </w:rPr>
        <w:annotationRef/>
      </w:r>
      <w:r>
        <w:t>2-year running average</w:t>
      </w:r>
    </w:p>
  </w:comment>
  <w:comment w:id="12" w:author="Munro, Andrew R (DFG)" w:date="2025-03-13T15:17:00Z" w:initials="AM">
    <w:p w14:paraId="3F380DAD" w14:textId="5366AC3F" w:rsidR="00167679" w:rsidRDefault="00167679" w:rsidP="00167679">
      <w:pPr>
        <w:pStyle w:val="CommentText"/>
      </w:pPr>
      <w:r>
        <w:rPr>
          <w:rStyle w:val="CommentReference"/>
        </w:rPr>
        <w:annotationRef/>
      </w:r>
      <w:r>
        <w:t>Same comment as for Chinook (exponential smoothing)</w:t>
      </w:r>
    </w:p>
  </w:comment>
  <w:comment w:id="13" w:author="Munro, Andrew R (DFG)" w:date="2025-03-13T21:30:00Z" w:initials="AM">
    <w:p w14:paraId="1BBB6713" w14:textId="1270053D" w:rsidR="0083535B" w:rsidRDefault="0083535B" w:rsidP="0083535B">
      <w:pPr>
        <w:pStyle w:val="CommentText"/>
      </w:pPr>
      <w:r>
        <w:rPr>
          <w:rStyle w:val="CommentReference"/>
        </w:rPr>
        <w:annotationRef/>
      </w:r>
      <w:r>
        <w:fldChar w:fldCharType="begin"/>
      </w:r>
      <w:r>
        <w:instrText>HYPERLINK "mailto:kyle.gatt@alaska.gov"</w:instrText>
      </w:r>
      <w:bookmarkStart w:id="16" w:name="_@_E0691987C0814B4184417D8FA6DB722BZ"/>
      <w:r>
        <w:fldChar w:fldCharType="separate"/>
      </w:r>
      <w:bookmarkEnd w:id="16"/>
      <w:r w:rsidRPr="0083535B">
        <w:rPr>
          <w:rStyle w:val="Mention"/>
          <w:noProof/>
        </w:rPr>
        <w:t>@Gatt, Kyle P (DFG)</w:t>
      </w:r>
      <w:r>
        <w:fldChar w:fldCharType="end"/>
      </w:r>
      <w:r>
        <w:t xml:space="preserve"> this gets complicated.  Prior to 2023 the UCI forecast used to provide a forecast for both commercial and “other” harvest.  That changed and because this report is for forecasting commercial harvest, we started putting and NA here and footnoting. The total available harvest for UCI sockeye is then added to the Central Region total. </w:t>
      </w:r>
    </w:p>
  </w:comment>
  <w:comment w:id="14" w:author="Munro, Andrew R (DFG)" w:date="2025-03-13T21:37:00Z" w:initials="AM">
    <w:p w14:paraId="5FD873A1" w14:textId="77777777" w:rsidR="00B363E1" w:rsidRDefault="00B363E1" w:rsidP="00B363E1">
      <w:pPr>
        <w:pStyle w:val="CommentText"/>
      </w:pPr>
      <w:r>
        <w:rPr>
          <w:rStyle w:val="CommentReference"/>
        </w:rPr>
        <w:annotationRef/>
      </w:r>
      <w:r>
        <w:t>Does this include available harvest in EEZ? Just wondering if we need to footnote that or not.</w:t>
      </w:r>
    </w:p>
  </w:comment>
  <w:comment w:id="15" w:author="Gatt, Kyle P (DFG)" w:date="2025-03-14T11:21:00Z" w:initials="KG">
    <w:p w14:paraId="62586E6B" w14:textId="77777777" w:rsidR="005C394A" w:rsidRDefault="005C394A" w:rsidP="005C394A">
      <w:pPr>
        <w:pStyle w:val="CommentText"/>
      </w:pPr>
      <w:r>
        <w:rPr>
          <w:rStyle w:val="CommentReference"/>
        </w:rPr>
        <w:annotationRef/>
      </w:r>
      <w:r>
        <w:t>This number is just the available harvest of sockeye after subtracting escapement needs so this should be appropriate for the forecast. We cannot subtract the EEZ TAC off this number because that would assume we manage our fisheries to incorporate the EEZ TAC which we do not.</w:t>
      </w:r>
    </w:p>
  </w:comment>
  <w:comment w:id="17" w:author="Munro, Andrew R (DFG)" w:date="2025-03-13T21:32:00Z" w:initials="AM">
    <w:p w14:paraId="23EA9162" w14:textId="791BE00B" w:rsidR="00A72178" w:rsidRDefault="00A72178" w:rsidP="00A72178">
      <w:pPr>
        <w:pStyle w:val="CommentText"/>
      </w:pPr>
      <w:r>
        <w:rPr>
          <w:rStyle w:val="CommentReference"/>
        </w:rPr>
        <w:annotationRef/>
      </w:r>
      <w:r>
        <w:t>This will change to 36,400 with corrected forecast number in script</w:t>
      </w:r>
    </w:p>
  </w:comment>
  <w:comment w:id="22" w:author="Munro, Andrew R (DFG)" w:date="2025-03-14T09:13:00Z" w:initials="AM">
    <w:p w14:paraId="7243EDC5" w14:textId="77777777" w:rsidR="00251F0D" w:rsidRDefault="00251F0D" w:rsidP="00251F0D">
      <w:pPr>
        <w:pStyle w:val="CommentText"/>
      </w:pPr>
      <w:r>
        <w:rPr>
          <w:rStyle w:val="CommentReference"/>
        </w:rPr>
        <w:annotationRef/>
      </w:r>
      <w:r>
        <w:t>Having a written explanation of each of these cells would be helpful - for example the number and footnote in the file provided by Westward staff don’t include the details in the forecast text (i.e. 757 comes from the 684 K forecasted for Chignik river (Table 33)+ plus the estimated 73,000 noted in the footnote</w:t>
      </w:r>
    </w:p>
  </w:comment>
  <w:comment w:id="23" w:author="Munro, Andrew R (DFG)" w:date="2025-03-14T08:46:00Z" w:initials="AM">
    <w:p w14:paraId="7CE8EA2B" w14:textId="1814DAD3" w:rsidR="00C15592" w:rsidRDefault="00C15592" w:rsidP="00C15592">
      <w:pPr>
        <w:pStyle w:val="CommentText"/>
      </w:pPr>
      <w:r>
        <w:rPr>
          <w:rStyle w:val="CommentReference"/>
        </w:rPr>
        <w:annotationRef/>
      </w:r>
      <w:r>
        <w:t>k footnote is for Chignik sockeye - needs to be moved up one row</w:t>
      </w:r>
    </w:p>
  </w:comment>
  <w:comment w:id="24" w:author="Munro, Andrew R (DFG)" w:date="2025-03-14T08:50:00Z" w:initials="AM">
    <w:p w14:paraId="551A2536" w14:textId="77777777" w:rsidR="005654BB" w:rsidRDefault="005654BB" w:rsidP="005654BB">
      <w:pPr>
        <w:pStyle w:val="CommentText"/>
      </w:pPr>
      <w:r>
        <w:rPr>
          <w:rStyle w:val="CommentReference"/>
        </w:rPr>
        <w:annotationRef/>
      </w:r>
      <w:r>
        <w:t>Weird - the index in the code seems right (unless this was fixed this already)</w:t>
      </w:r>
    </w:p>
  </w:comment>
  <w:comment w:id="25" w:author="Munro, Andrew R (DFG)" w:date="2025-03-14T08:55:00Z" w:initials="AM">
    <w:p w14:paraId="176EC0CB" w14:textId="77777777" w:rsidR="00BA43E5" w:rsidRDefault="00BA43E5" w:rsidP="00BA43E5">
      <w:pPr>
        <w:pStyle w:val="CommentText"/>
      </w:pPr>
      <w:r>
        <w:rPr>
          <w:rStyle w:val="CommentReference"/>
        </w:rPr>
        <w:annotationRef/>
      </w:r>
      <w:r>
        <w:t>Looks like m footnote shifted down one row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545EEF" w15:done="0"/>
  <w15:commentEx w15:paraId="39EDE4E2" w15:done="0"/>
  <w15:commentEx w15:paraId="44985000" w15:done="0"/>
  <w15:commentEx w15:paraId="731D7851" w15:done="0"/>
  <w15:commentEx w15:paraId="3A4FE617" w15:paraIdParent="731D7851" w15:done="0"/>
  <w15:commentEx w15:paraId="3D1DFBF2" w15:done="0"/>
  <w15:commentEx w15:paraId="53AEE03E" w15:done="0"/>
  <w15:commentEx w15:paraId="2DC3EF12" w15:done="0"/>
  <w15:commentEx w15:paraId="78F61E12" w15:done="0"/>
  <w15:commentEx w15:paraId="45403B73" w15:paraIdParent="78F61E12" w15:done="0"/>
  <w15:commentEx w15:paraId="4855B658" w15:paraIdParent="78F61E12" w15:done="0"/>
  <w15:commentEx w15:paraId="042F0F02" w15:done="0"/>
  <w15:commentEx w15:paraId="3F380DAD" w15:done="0"/>
  <w15:commentEx w15:paraId="1BBB6713" w15:done="0"/>
  <w15:commentEx w15:paraId="5FD873A1" w15:paraIdParent="1BBB6713" w15:done="0"/>
  <w15:commentEx w15:paraId="62586E6B" w15:paraIdParent="1BBB6713" w15:done="0"/>
  <w15:commentEx w15:paraId="23EA9162" w15:done="0"/>
  <w15:commentEx w15:paraId="7243EDC5" w15:done="0"/>
  <w15:commentEx w15:paraId="7CE8EA2B" w15:done="0"/>
  <w15:commentEx w15:paraId="551A2536" w15:paraIdParent="7CE8EA2B" w15:done="0"/>
  <w15:commentEx w15:paraId="176EC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CB8B23" w16cex:dateUtc="2025-03-14T16:02:00Z"/>
  <w16cex:commentExtensible w16cex:durableId="4840CD4E" w16cex:dateUtc="2025-03-14T16:20:00Z"/>
  <w16cex:commentExtensible w16cex:durableId="7022A41D" w16cex:dateUtc="2025-03-14T16:28:00Z"/>
  <w16cex:commentExtensible w16cex:durableId="4F4A3C37" w16cex:dateUtc="2025-03-14T06:12:00Z"/>
  <w16cex:commentExtensible w16cex:durableId="0E45BA86" w16cex:dateUtc="2025-03-14T06:27:00Z"/>
  <w16cex:commentExtensible w16cex:durableId="100EE667" w16cex:dateUtc="2025-03-14T06:26:00Z"/>
  <w16cex:commentExtensible w16cex:durableId="06783C5B" w16cex:dateUtc="2025-03-14T06:34:00Z"/>
  <w16cex:commentExtensible w16cex:durableId="2AAC43C3" w16cex:dateUtc="2025-03-14T06:40:00Z"/>
  <w16cex:commentExtensible w16cex:durableId="571B7DA1" w16cex:dateUtc="2025-03-13T22:51:00Z"/>
  <w16cex:commentExtensible w16cex:durableId="34ABCC0F" w16cex:dateUtc="2025-03-13T22:55:00Z"/>
  <w16cex:commentExtensible w16cex:durableId="2D836187" w16cex:dateUtc="2025-03-14T05:06:00Z"/>
  <w16cex:commentExtensible w16cex:durableId="7894F8DF" w16cex:dateUtc="2025-03-13T23:18:00Z"/>
  <w16cex:commentExtensible w16cex:durableId="15E5FE1D" w16cex:dateUtc="2025-03-13T23:17:00Z"/>
  <w16cex:commentExtensible w16cex:durableId="61BA592D" w16cex:dateUtc="2025-03-14T05:30:00Z"/>
  <w16cex:commentExtensible w16cex:durableId="5416E6EA" w16cex:dateUtc="2025-03-14T05:37:00Z"/>
  <w16cex:commentExtensible w16cex:durableId="3BC4EE82" w16cex:dateUtc="2025-03-14T19:21:00Z"/>
  <w16cex:commentExtensible w16cex:durableId="2C29299F" w16cex:dateUtc="2025-03-14T05:32:00Z"/>
  <w16cex:commentExtensible w16cex:durableId="3B1747A9" w16cex:dateUtc="2025-03-14T17:13:00Z"/>
  <w16cex:commentExtensible w16cex:durableId="2BCC3839" w16cex:dateUtc="2025-03-14T16:46:00Z"/>
  <w16cex:commentExtensible w16cex:durableId="60939467" w16cex:dateUtc="2025-03-14T16:50:00Z"/>
  <w16cex:commentExtensible w16cex:durableId="7244B5CC" w16cex:dateUtc="2025-03-14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545EEF" w16cid:durableId="13CB8B23"/>
  <w16cid:commentId w16cid:paraId="39EDE4E2" w16cid:durableId="4840CD4E"/>
  <w16cid:commentId w16cid:paraId="44985000" w16cid:durableId="7022A41D"/>
  <w16cid:commentId w16cid:paraId="731D7851" w16cid:durableId="4F4A3C37"/>
  <w16cid:commentId w16cid:paraId="3A4FE617" w16cid:durableId="0E45BA86"/>
  <w16cid:commentId w16cid:paraId="3D1DFBF2" w16cid:durableId="100EE667"/>
  <w16cid:commentId w16cid:paraId="53AEE03E" w16cid:durableId="06783C5B"/>
  <w16cid:commentId w16cid:paraId="2DC3EF12" w16cid:durableId="2AAC43C3"/>
  <w16cid:commentId w16cid:paraId="78F61E12" w16cid:durableId="571B7DA1"/>
  <w16cid:commentId w16cid:paraId="45403B73" w16cid:durableId="34ABCC0F"/>
  <w16cid:commentId w16cid:paraId="4855B658" w16cid:durableId="2D836187"/>
  <w16cid:commentId w16cid:paraId="042F0F02" w16cid:durableId="7894F8DF"/>
  <w16cid:commentId w16cid:paraId="3F380DAD" w16cid:durableId="15E5FE1D"/>
  <w16cid:commentId w16cid:paraId="1BBB6713" w16cid:durableId="61BA592D"/>
  <w16cid:commentId w16cid:paraId="5FD873A1" w16cid:durableId="5416E6EA"/>
  <w16cid:commentId w16cid:paraId="62586E6B" w16cid:durableId="3BC4EE82"/>
  <w16cid:commentId w16cid:paraId="23EA9162" w16cid:durableId="2C29299F"/>
  <w16cid:commentId w16cid:paraId="7243EDC5" w16cid:durableId="3B1747A9"/>
  <w16cid:commentId w16cid:paraId="7CE8EA2B" w16cid:durableId="2BCC3839"/>
  <w16cid:commentId w16cid:paraId="551A2536" w16cid:durableId="60939467"/>
  <w16cid:commentId w16cid:paraId="176EC0CB" w16cid:durableId="7244B5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1994834">
    <w:abstractNumId w:val="1"/>
  </w:num>
  <w:num w:numId="2" w16cid:durableId="750279395">
    <w:abstractNumId w:val="2"/>
  </w:num>
  <w:num w:numId="3" w16cid:durableId="18162147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unro, Andrew R (DFG)">
    <w15:presenceInfo w15:providerId="AD" w15:userId="S::andrew.munro@alaska.gov::d357b1aa-6077-4201-aa0f-750fc50ec36e"/>
  </w15:person>
  <w15:person w15:author="Gatt, Kyle P (DFG)">
    <w15:presenceInfo w15:providerId="AD" w15:userId="S::kyle.gatt@alaska.gov::652d888f-109b-49fa-af94-5e3d17ce8a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6DC"/>
    <w:rsid w:val="001370E7"/>
    <w:rsid w:val="00167679"/>
    <w:rsid w:val="00251F0D"/>
    <w:rsid w:val="002B2A1C"/>
    <w:rsid w:val="00317AE6"/>
    <w:rsid w:val="003876DC"/>
    <w:rsid w:val="003C75D5"/>
    <w:rsid w:val="00421C8D"/>
    <w:rsid w:val="004B1CC4"/>
    <w:rsid w:val="005654BB"/>
    <w:rsid w:val="005B2164"/>
    <w:rsid w:val="005C394A"/>
    <w:rsid w:val="005C4592"/>
    <w:rsid w:val="00690082"/>
    <w:rsid w:val="006D34D0"/>
    <w:rsid w:val="0083535B"/>
    <w:rsid w:val="00846743"/>
    <w:rsid w:val="0091350A"/>
    <w:rsid w:val="009518EB"/>
    <w:rsid w:val="00A46FD0"/>
    <w:rsid w:val="00A72178"/>
    <w:rsid w:val="00AD4731"/>
    <w:rsid w:val="00B363E1"/>
    <w:rsid w:val="00B8218C"/>
    <w:rsid w:val="00BA2645"/>
    <w:rsid w:val="00BA43E5"/>
    <w:rsid w:val="00BB02DC"/>
    <w:rsid w:val="00BD553D"/>
    <w:rsid w:val="00C15592"/>
    <w:rsid w:val="00D74A96"/>
    <w:rsid w:val="00D84CDD"/>
    <w:rsid w:val="00DD31C3"/>
    <w:rsid w:val="00DD3A68"/>
    <w:rsid w:val="00F01CFB"/>
    <w:rsid w:val="00F44774"/>
    <w:rsid w:val="00F93D65"/>
    <w:rsid w:val="00FD2820"/>
    <w:rsid w:val="0828F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8EC2"/>
  <w15:docId w15:val="{BF9A158D-C728-4E18-8F19-184B56C1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Revision">
    <w:name w:val="Revision"/>
    <w:hidden/>
    <w:uiPriority w:val="99"/>
    <w:semiHidden/>
    <w:rsid w:val="00D84CDD"/>
  </w:style>
  <w:style w:type="character" w:styleId="CommentReference">
    <w:name w:val="annotation reference"/>
    <w:basedOn w:val="DefaultParagraphFont"/>
    <w:uiPriority w:val="99"/>
    <w:semiHidden/>
    <w:unhideWhenUsed/>
    <w:rsid w:val="00F44774"/>
    <w:rPr>
      <w:sz w:val="16"/>
      <w:szCs w:val="16"/>
    </w:rPr>
  </w:style>
  <w:style w:type="paragraph" w:styleId="CommentText">
    <w:name w:val="annotation text"/>
    <w:basedOn w:val="Normal"/>
    <w:link w:val="CommentTextChar"/>
    <w:uiPriority w:val="99"/>
    <w:unhideWhenUsed/>
    <w:rsid w:val="00F44774"/>
    <w:rPr>
      <w:sz w:val="20"/>
      <w:szCs w:val="20"/>
    </w:rPr>
  </w:style>
  <w:style w:type="character" w:customStyle="1" w:styleId="CommentTextChar">
    <w:name w:val="Comment Text Char"/>
    <w:basedOn w:val="DefaultParagraphFont"/>
    <w:link w:val="CommentText"/>
    <w:uiPriority w:val="99"/>
    <w:rsid w:val="00F44774"/>
    <w:rPr>
      <w:sz w:val="20"/>
      <w:szCs w:val="20"/>
    </w:rPr>
  </w:style>
  <w:style w:type="paragraph" w:styleId="CommentSubject">
    <w:name w:val="annotation subject"/>
    <w:basedOn w:val="CommentText"/>
    <w:next w:val="CommentText"/>
    <w:link w:val="CommentSubjectChar"/>
    <w:uiPriority w:val="99"/>
    <w:semiHidden/>
    <w:unhideWhenUsed/>
    <w:rsid w:val="00F44774"/>
    <w:rPr>
      <w:b/>
      <w:bCs/>
    </w:rPr>
  </w:style>
  <w:style w:type="character" w:customStyle="1" w:styleId="CommentSubjectChar">
    <w:name w:val="Comment Subject Char"/>
    <w:basedOn w:val="CommentTextChar"/>
    <w:link w:val="CommentSubject"/>
    <w:uiPriority w:val="99"/>
    <w:semiHidden/>
    <w:rsid w:val="00F44774"/>
    <w:rPr>
      <w:b/>
      <w:bCs/>
      <w:sz w:val="20"/>
      <w:szCs w:val="20"/>
    </w:rPr>
  </w:style>
  <w:style w:type="character" w:styleId="Mention">
    <w:name w:val="Mention"/>
    <w:basedOn w:val="DefaultParagraphFont"/>
    <w:uiPriority w:val="99"/>
    <w:unhideWhenUsed/>
    <w:rsid w:val="0083535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eeb985-68a0-41c6-bbcb-4a503061b397" xsi:nil="true"/>
    <lcf76f155ced4ddcb4097134ff3c332f xmlns="614d4e9a-7981-45d0-abda-1838bf8c7bd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04176F30CF1A4EBC1C8B09DC58653E" ma:contentTypeVersion="14" ma:contentTypeDescription="Create a new document." ma:contentTypeScope="" ma:versionID="8c16851d909e83930e905a8e8b4b4467">
  <xsd:schema xmlns:xsd="http://www.w3.org/2001/XMLSchema" xmlns:xs="http://www.w3.org/2001/XMLSchema" xmlns:p="http://schemas.microsoft.com/office/2006/metadata/properties" xmlns:ns2="614d4e9a-7981-45d0-abda-1838bf8c7bdc" xmlns:ns3="a7eeb985-68a0-41c6-bbcb-4a503061b397" targetNamespace="http://schemas.microsoft.com/office/2006/metadata/properties" ma:root="true" ma:fieldsID="c1f43bd909d35fec296727796aa982c5" ns2:_="" ns3:_="">
    <xsd:import namespace="614d4e9a-7981-45d0-abda-1838bf8c7bdc"/>
    <xsd:import namespace="a7eeb985-68a0-41c6-bbcb-4a503061b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d4e9a-7981-45d0-abda-1838bf8c7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1fff9b3-6ef6-4aa5-8852-6b1354b1eeb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eeb985-68a0-41c6-bbcb-4a503061b3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56530df-f7cc-4c45-802c-782a57314a5f}" ma:internalName="TaxCatchAll" ma:showField="CatchAllData" ma:web="a7eeb985-68a0-41c6-bbcb-4a503061b3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96557-3645-4284-AB0B-94E88A2D628A}">
  <ds:schemaRefs>
    <ds:schemaRef ds:uri="http://schemas.microsoft.com/sharepoint/v3/contenttype/forms"/>
  </ds:schemaRefs>
</ds:datastoreItem>
</file>

<file path=customXml/itemProps2.xml><?xml version="1.0" encoding="utf-8"?>
<ds:datastoreItem xmlns:ds="http://schemas.openxmlformats.org/officeDocument/2006/customXml" ds:itemID="{F09B2A9F-7BB7-427D-9112-5597D24A9B3F}">
  <ds:schemaRefs>
    <ds:schemaRef ds:uri="http://schemas.microsoft.com/office/2006/metadata/properties"/>
    <ds:schemaRef ds:uri="http://schemas.microsoft.com/office/infopath/2007/PartnerControls"/>
    <ds:schemaRef ds:uri="a7eeb985-68a0-41c6-bbcb-4a503061b397"/>
    <ds:schemaRef ds:uri="614d4e9a-7981-45d0-abda-1838bf8c7bdc"/>
  </ds:schemaRefs>
</ds:datastoreItem>
</file>

<file path=customXml/itemProps3.xml><?xml version="1.0" encoding="utf-8"?>
<ds:datastoreItem xmlns:ds="http://schemas.openxmlformats.org/officeDocument/2006/customXml" ds:itemID="{6C0CA4CB-B325-45D2-AF13-EB52077AD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d4e9a-7981-45d0-abda-1838bf8c7bdc"/>
    <ds:schemaRef ds:uri="a7eeb985-68a0-41c6-bbcb-4a503061b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464</Words>
  <Characters>2651</Characters>
  <Application>Microsoft Office Word</Application>
  <DocSecurity>4</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3109</CharactersWithSpaces>
  <SharedDoc>false</SharedDoc>
  <HyperlinkBase/>
  <HLinks>
    <vt:vector size="6" baseType="variant">
      <vt:variant>
        <vt:i4>7602204</vt:i4>
      </vt:variant>
      <vt:variant>
        <vt:i4>0</vt:i4>
      </vt:variant>
      <vt:variant>
        <vt:i4>0</vt:i4>
      </vt:variant>
      <vt:variant>
        <vt:i4>5</vt:i4>
      </vt:variant>
      <vt:variant>
        <vt:lpwstr>mailto:kyle.gatt@alaska.gov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Munro, Andrew R (DFG)</cp:lastModifiedBy>
  <cp:revision>37</cp:revision>
  <dcterms:created xsi:type="dcterms:W3CDTF">2017-02-28T09:18:00Z</dcterms:created>
  <dcterms:modified xsi:type="dcterms:W3CDTF">2025-03-14T19:24:00Z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0x0101000704176F30CF1A4EBC1C8B09DC58653E</vt:lpwstr>
  </property>
  <property fmtid="{D5CDD505-2E9C-101B-9397-08002B2CF9AE}" pid="3" name="MediaServiceImageTags">
    <vt:lpwstr/>
  </property>
</Properties>
</file>